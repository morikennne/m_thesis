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720C3" w14:textId="77777777" w:rsidR="00741E66" w:rsidRDefault="00741E66" w:rsidP="00741E66">
      <w:pPr>
        <w:rPr>
          <w:rFonts w:hint="eastAsia"/>
        </w:rPr>
      </w:pPr>
      <w:r>
        <w:rPr>
          <w:rFonts w:hint="eastAsia"/>
        </w:rPr>
        <w:t xml:space="preserve"># SWITCH </w:t>
      </w:r>
      <w:r>
        <w:rPr>
          <w:rFonts w:hint="eastAsia"/>
        </w:rPr>
        <w:t>方式におけるしきい値の決定方法に関して</w:t>
      </w:r>
    </w:p>
    <w:p w14:paraId="1C70B681" w14:textId="77777777" w:rsidR="00741E66" w:rsidRDefault="00741E66" w:rsidP="00741E66">
      <w:pPr>
        <w:rPr>
          <w:rFonts w:hint="eastAsia"/>
        </w:rPr>
      </w:pPr>
      <w:r>
        <w:rPr>
          <w:rFonts w:hint="eastAsia"/>
        </w:rPr>
        <w:t>修正点として，以下の</w:t>
      </w:r>
      <w:r>
        <w:rPr>
          <w:rFonts w:hint="eastAsia"/>
        </w:rPr>
        <w:t xml:space="preserve"> 2 </w:t>
      </w:r>
      <w:r>
        <w:rPr>
          <w:rFonts w:hint="eastAsia"/>
        </w:rPr>
        <w:t>点を挙げられていました．</w:t>
      </w:r>
    </w:p>
    <w:p w14:paraId="2B16284A" w14:textId="77777777" w:rsidR="00741E66" w:rsidRDefault="00741E66" w:rsidP="00741E66"/>
    <w:p w14:paraId="0C1465EB" w14:textId="77777777" w:rsidR="00741E66" w:rsidRDefault="00741E66" w:rsidP="00741E66">
      <w:pPr>
        <w:rPr>
          <w:rFonts w:hint="eastAsia"/>
        </w:rPr>
      </w:pPr>
      <w:r>
        <w:rPr>
          <w:rFonts w:hint="eastAsia"/>
        </w:rPr>
        <w:t>1) (16,1)</w:t>
      </w:r>
      <w:r>
        <w:rPr>
          <w:rFonts w:hint="eastAsia"/>
        </w:rPr>
        <w:t>のセグメント数だけで決めるのは正当性がない</w:t>
      </w:r>
    </w:p>
    <w:p w14:paraId="0596A358" w14:textId="77777777" w:rsidR="00741E66" w:rsidRDefault="00741E66" w:rsidP="00741E66">
      <w:pPr>
        <w:rPr>
          <w:rFonts w:hint="eastAsia"/>
        </w:rPr>
      </w:pPr>
      <w:r>
        <w:rPr>
          <w:rFonts w:hint="eastAsia"/>
        </w:rPr>
        <w:t xml:space="preserve">2) AGGRESSIVE </w:t>
      </w:r>
      <w:r>
        <w:rPr>
          <w:rFonts w:hint="eastAsia"/>
        </w:rPr>
        <w:t>と</w:t>
      </w:r>
      <w:r>
        <w:rPr>
          <w:rFonts w:hint="eastAsia"/>
        </w:rPr>
        <w:t xml:space="preserve"> CONSERVATIVE </w:t>
      </w:r>
      <w:r>
        <w:rPr>
          <w:rFonts w:hint="eastAsia"/>
        </w:rPr>
        <w:t>の割合ではなく，タグ比較回数と性能低下のバランスを見て決めるべきである</w:t>
      </w:r>
    </w:p>
    <w:p w14:paraId="7F051891" w14:textId="77777777" w:rsidR="00741E66" w:rsidRDefault="00741E66" w:rsidP="00741E66"/>
    <w:p w14:paraId="018C7C53" w14:textId="77777777" w:rsidR="00741E66" w:rsidRDefault="00741E66" w:rsidP="00741E66"/>
    <w:p w14:paraId="058A2332" w14:textId="77777777" w:rsidR="00741E66" w:rsidRDefault="00741E66" w:rsidP="00741E66">
      <w:pPr>
        <w:rPr>
          <w:rFonts w:hint="eastAsia"/>
        </w:rPr>
      </w:pPr>
      <w:r>
        <w:rPr>
          <w:rFonts w:hint="eastAsia"/>
        </w:rPr>
        <w:t xml:space="preserve">## 1) </w:t>
      </w:r>
      <w:r>
        <w:rPr>
          <w:rFonts w:hint="eastAsia"/>
        </w:rPr>
        <w:t>に関して</w:t>
      </w:r>
    </w:p>
    <w:p w14:paraId="1F74DAA2" w14:textId="77777777" w:rsidR="00741E66" w:rsidRDefault="00741E66" w:rsidP="00741E66">
      <w:pPr>
        <w:rPr>
          <w:rFonts w:hint="eastAsia"/>
        </w:rPr>
      </w:pPr>
      <w:r>
        <w:rPr>
          <w:rFonts w:hint="eastAsia"/>
        </w:rPr>
        <w:t>自分もその通りであると考えています．セグメント数ごとに最適なしきい値を評価します．修論には，最も最適なセグメントの組み合わせ</w:t>
      </w:r>
      <w:r>
        <w:rPr>
          <w:rFonts w:hint="eastAsia"/>
        </w:rPr>
        <w:t>(</w:t>
      </w:r>
      <w:r>
        <w:rPr>
          <w:rFonts w:hint="eastAsia"/>
        </w:rPr>
        <w:t>現在</w:t>
      </w:r>
      <w:r>
        <w:rPr>
          <w:rFonts w:hint="eastAsia"/>
        </w:rPr>
        <w:t>(8,2))</w:t>
      </w:r>
      <w:r>
        <w:rPr>
          <w:rFonts w:hint="eastAsia"/>
        </w:rPr>
        <w:t>の場合に関してしきい値の評価を行い，他のセグメント数に関しても，同様の評価を</w:t>
      </w:r>
      <w:r>
        <w:rPr>
          <w:rFonts w:hint="eastAsia"/>
        </w:rPr>
        <w:t xml:space="preserve"> appendix </w:t>
      </w:r>
      <w:r>
        <w:rPr>
          <w:rFonts w:hint="eastAsia"/>
        </w:rPr>
        <w:t>に載せる形式にしようと思います．</w:t>
      </w:r>
    </w:p>
    <w:p w14:paraId="60F430EE" w14:textId="6E3E5315" w:rsidR="00741E66" w:rsidRDefault="00741E66" w:rsidP="00741E66">
      <w:pPr>
        <w:rPr>
          <w:ins w:id="0" w:author="秀樹 安藤" w:date="2020-12-18T16:49:00Z"/>
        </w:rPr>
      </w:pPr>
    </w:p>
    <w:p w14:paraId="680645A3" w14:textId="1EBF639C" w:rsidR="00251A84" w:rsidRDefault="00251A84" w:rsidP="00741E66">
      <w:pPr>
        <w:rPr>
          <w:rFonts w:hint="eastAsia"/>
        </w:rPr>
      </w:pPr>
      <w:ins w:id="1" w:author="秀樹 安藤" w:date="2020-12-18T16:49:00Z">
        <w:r>
          <w:rPr>
            <w:rFonts w:hint="eastAsia"/>
          </w:rPr>
          <w:t>それでよいです．</w:t>
        </w:r>
      </w:ins>
    </w:p>
    <w:p w14:paraId="1305FE3B" w14:textId="77777777" w:rsidR="00741E66" w:rsidRDefault="00741E66" w:rsidP="00741E66"/>
    <w:p w14:paraId="67F6DE78" w14:textId="77777777" w:rsidR="00741E66" w:rsidRDefault="00741E66" w:rsidP="00741E66">
      <w:pPr>
        <w:rPr>
          <w:rFonts w:hint="eastAsia"/>
        </w:rPr>
      </w:pPr>
      <w:r>
        <w:rPr>
          <w:rFonts w:hint="eastAsia"/>
        </w:rPr>
        <w:t xml:space="preserve">## 2) </w:t>
      </w:r>
      <w:r>
        <w:rPr>
          <w:rFonts w:hint="eastAsia"/>
        </w:rPr>
        <w:t>に関して</w:t>
      </w:r>
    </w:p>
    <w:p w14:paraId="04C194EA" w14:textId="77777777" w:rsidR="00741E66" w:rsidRDefault="00741E66" w:rsidP="00741E66">
      <w:pPr>
        <w:rPr>
          <w:rFonts w:hint="eastAsia"/>
        </w:rPr>
      </w:pPr>
      <w:r>
        <w:rPr>
          <w:rFonts w:hint="eastAsia"/>
        </w:rPr>
        <w:t>これに関しては</w:t>
      </w:r>
      <w:r>
        <w:rPr>
          <w:rFonts w:hint="eastAsia"/>
        </w:rPr>
        <w:t xml:space="preserve"> AGGRESSIVE </w:t>
      </w:r>
      <w:r>
        <w:rPr>
          <w:rFonts w:hint="eastAsia"/>
        </w:rPr>
        <w:t>と</w:t>
      </w:r>
      <w:r>
        <w:rPr>
          <w:rFonts w:hint="eastAsia"/>
        </w:rPr>
        <w:t xml:space="preserve"> CONSERVATIVE </w:t>
      </w:r>
      <w:r>
        <w:rPr>
          <w:rFonts w:hint="eastAsia"/>
        </w:rPr>
        <w:t>の割合で評価するべきではないかと考えています．</w:t>
      </w:r>
    </w:p>
    <w:p w14:paraId="117A7707" w14:textId="77777777" w:rsidR="00741E66" w:rsidRDefault="00741E66" w:rsidP="00741E66"/>
    <w:p w14:paraId="22350CDB" w14:textId="77777777" w:rsidR="00741E66" w:rsidRDefault="00741E66" w:rsidP="00741E66">
      <w:pPr>
        <w:rPr>
          <w:rFonts w:hint="eastAsia"/>
        </w:rPr>
      </w:pPr>
      <w:r>
        <w:rPr>
          <w:rFonts w:hint="eastAsia"/>
        </w:rPr>
        <w:t xml:space="preserve">SWITCH </w:t>
      </w:r>
      <w:r>
        <w:rPr>
          <w:rFonts w:hint="eastAsia"/>
        </w:rPr>
        <w:t>方式は，「</w:t>
      </w:r>
      <w:r>
        <w:rPr>
          <w:rFonts w:hint="eastAsia"/>
        </w:rPr>
        <w:t xml:space="preserve">ILP </w:t>
      </w:r>
      <w:r>
        <w:rPr>
          <w:rFonts w:hint="eastAsia"/>
        </w:rPr>
        <w:t>もしくは</w:t>
      </w:r>
      <w:r>
        <w:rPr>
          <w:rFonts w:hint="eastAsia"/>
        </w:rPr>
        <w:t xml:space="preserve"> MLP </w:t>
      </w:r>
      <w:r>
        <w:rPr>
          <w:rFonts w:hint="eastAsia"/>
        </w:rPr>
        <w:t>の高いベンチマークにおいては，提案手法の容量効率の低下による性能低下が激しくおこる</w:t>
      </w:r>
      <w:r>
        <w:rPr>
          <w:rFonts w:hint="eastAsia"/>
        </w:rPr>
        <w:t xml:space="preserve"> "</w:t>
      </w:r>
      <w:r>
        <w:rPr>
          <w:rFonts w:hint="eastAsia"/>
        </w:rPr>
        <w:t>可能性がある</w:t>
      </w:r>
      <w:r>
        <w:rPr>
          <w:rFonts w:hint="eastAsia"/>
        </w:rPr>
        <w:t xml:space="preserve">" </w:t>
      </w:r>
      <w:r>
        <w:rPr>
          <w:rFonts w:hint="eastAsia"/>
        </w:rPr>
        <w:t>ため，</w:t>
      </w:r>
      <w:r>
        <w:rPr>
          <w:rFonts w:hint="eastAsia"/>
        </w:rPr>
        <w:t xml:space="preserve">CONSERVATIVE </w:t>
      </w:r>
      <w:r>
        <w:rPr>
          <w:rFonts w:hint="eastAsia"/>
        </w:rPr>
        <w:t>モードで実行する」という制御となっています．ここで，</w:t>
      </w:r>
      <w:r>
        <w:rPr>
          <w:rFonts w:hint="eastAsia"/>
        </w:rPr>
        <w:t>"</w:t>
      </w:r>
      <w:r>
        <w:rPr>
          <w:rFonts w:hint="eastAsia"/>
        </w:rPr>
        <w:t>可能性がある</w:t>
      </w:r>
      <w:r>
        <w:rPr>
          <w:rFonts w:hint="eastAsia"/>
        </w:rPr>
        <w:t>"</w:t>
      </w:r>
      <w:r>
        <w:rPr>
          <w:rFonts w:hint="eastAsia"/>
        </w:rPr>
        <w:t>というのは，提案手法では，容量効率の低下にともなう発行コンフリクトの緩和による性能向上も発生するため，</w:t>
      </w:r>
      <w:r>
        <w:rPr>
          <w:rFonts w:hint="eastAsia"/>
        </w:rPr>
        <w:t xml:space="preserve">ILP </w:t>
      </w:r>
      <w:r>
        <w:rPr>
          <w:rFonts w:hint="eastAsia"/>
        </w:rPr>
        <w:t>や</w:t>
      </w:r>
      <w:r>
        <w:rPr>
          <w:rFonts w:hint="eastAsia"/>
        </w:rPr>
        <w:t xml:space="preserve"> MLP </w:t>
      </w:r>
      <w:r>
        <w:rPr>
          <w:rFonts w:hint="eastAsia"/>
        </w:rPr>
        <w:t>の高いベンチマークにおいても必ず性能が低下するというわけではないことを意味しています．</w:t>
      </w:r>
    </w:p>
    <w:p w14:paraId="683AE1B5" w14:textId="77777777" w:rsidR="00741E66" w:rsidRDefault="00741E66" w:rsidP="00741E66"/>
    <w:p w14:paraId="35F1C6C7" w14:textId="77777777" w:rsidR="00741E66" w:rsidRDefault="00741E66" w:rsidP="00741E66">
      <w:pPr>
        <w:rPr>
          <w:rFonts w:hint="eastAsia"/>
        </w:rPr>
      </w:pPr>
      <w:r>
        <w:rPr>
          <w:rFonts w:hint="eastAsia"/>
        </w:rPr>
        <w:t xml:space="preserve">SWIRCH </w:t>
      </w:r>
      <w:r>
        <w:rPr>
          <w:rFonts w:hint="eastAsia"/>
        </w:rPr>
        <w:t>方式における制御では，</w:t>
      </w:r>
      <w:r>
        <w:rPr>
          <w:rFonts w:hint="eastAsia"/>
        </w:rPr>
        <w:t xml:space="preserve">ILP </w:t>
      </w:r>
      <w:r>
        <w:rPr>
          <w:rFonts w:hint="eastAsia"/>
        </w:rPr>
        <w:t>と</w:t>
      </w:r>
      <w:r>
        <w:rPr>
          <w:rFonts w:hint="eastAsia"/>
        </w:rPr>
        <w:t xml:space="preserve"> MLP </w:t>
      </w:r>
      <w:r>
        <w:rPr>
          <w:rFonts w:hint="eastAsia"/>
        </w:rPr>
        <w:t>のみ評価を行い，この発行コンフリクトの緩和の影響に関しては評価を行っていません．従って，</w:t>
      </w:r>
      <w:r>
        <w:rPr>
          <w:rFonts w:hint="eastAsia"/>
        </w:rPr>
        <w:t xml:space="preserve">SWITCH </w:t>
      </w:r>
      <w:r>
        <w:rPr>
          <w:rFonts w:hint="eastAsia"/>
        </w:rPr>
        <w:t>方式は，「</w:t>
      </w:r>
      <w:r>
        <w:rPr>
          <w:rFonts w:hint="eastAsia"/>
        </w:rPr>
        <w:t xml:space="preserve">ILP </w:t>
      </w:r>
      <w:r>
        <w:rPr>
          <w:rFonts w:hint="eastAsia"/>
        </w:rPr>
        <w:t>か</w:t>
      </w:r>
      <w:r>
        <w:rPr>
          <w:rFonts w:hint="eastAsia"/>
        </w:rPr>
        <w:t xml:space="preserve"> MLP </w:t>
      </w:r>
      <w:r>
        <w:rPr>
          <w:rFonts w:hint="eastAsia"/>
        </w:rPr>
        <w:t>が高い場合は，性能低下するかもしれないので</w:t>
      </w:r>
      <w:r>
        <w:rPr>
          <w:rFonts w:hint="eastAsia"/>
        </w:rPr>
        <w:t xml:space="preserve"> CONSERVATIVE </w:t>
      </w:r>
      <w:r>
        <w:rPr>
          <w:rFonts w:hint="eastAsia"/>
        </w:rPr>
        <w:t>モードで実行しておこう」という制御であると考えています．</w:t>
      </w:r>
    </w:p>
    <w:p w14:paraId="17639AF6" w14:textId="77777777" w:rsidR="00741E66" w:rsidRDefault="00741E66" w:rsidP="00741E66"/>
    <w:p w14:paraId="633C7A99" w14:textId="77777777" w:rsidR="00741E66" w:rsidRDefault="00741E66" w:rsidP="00741E66">
      <w:pPr>
        <w:rPr>
          <w:rFonts w:hint="eastAsia"/>
        </w:rPr>
      </w:pPr>
      <w:r>
        <w:rPr>
          <w:rFonts w:hint="eastAsia"/>
        </w:rPr>
        <w:t>以上の理由から，しきい値の評価を性能低下とタグ比較回数のバランスで評価することは適切ではないと考えます．つまり，</w:t>
      </w:r>
      <w:r>
        <w:rPr>
          <w:rFonts w:hint="eastAsia"/>
        </w:rPr>
        <w:t xml:space="preserve">SWITCH </w:t>
      </w:r>
      <w:r>
        <w:rPr>
          <w:rFonts w:hint="eastAsia"/>
        </w:rPr>
        <w:t>方式は，</w:t>
      </w:r>
      <w:r>
        <w:rPr>
          <w:rFonts w:hint="eastAsia"/>
        </w:rPr>
        <w:t>(</w:t>
      </w:r>
      <w:r>
        <w:rPr>
          <w:rFonts w:hint="eastAsia"/>
        </w:rPr>
        <w:t>極端に言うと</w:t>
      </w:r>
      <w:r>
        <w:rPr>
          <w:rFonts w:hint="eastAsia"/>
        </w:rPr>
        <w:t>)</w:t>
      </w:r>
      <w:r>
        <w:rPr>
          <w:rFonts w:hint="eastAsia"/>
        </w:rPr>
        <w:t>性能低下するかしないかに関わらず，</w:t>
      </w:r>
      <w:r>
        <w:rPr>
          <w:rFonts w:hint="eastAsia"/>
        </w:rPr>
        <w:t xml:space="preserve">ILP </w:t>
      </w:r>
      <w:r>
        <w:rPr>
          <w:rFonts w:hint="eastAsia"/>
        </w:rPr>
        <w:t>もしくは</w:t>
      </w:r>
      <w:r>
        <w:rPr>
          <w:rFonts w:hint="eastAsia"/>
        </w:rPr>
        <w:t xml:space="preserve"> MLP </w:t>
      </w:r>
      <w:r>
        <w:rPr>
          <w:rFonts w:hint="eastAsia"/>
        </w:rPr>
        <w:t>が高い場合には</w:t>
      </w:r>
      <w:r>
        <w:rPr>
          <w:rFonts w:hint="eastAsia"/>
        </w:rPr>
        <w:t xml:space="preserve"> CONSERVATIVE </w:t>
      </w:r>
      <w:r>
        <w:rPr>
          <w:rFonts w:hint="eastAsia"/>
        </w:rPr>
        <w:t>モードで実行すべきであり，これを正しく評価できるのは，性能低下とタグ比較回数のバランスではなく，</w:t>
      </w:r>
      <w:r>
        <w:rPr>
          <w:rFonts w:hint="eastAsia"/>
        </w:rPr>
        <w:lastRenderedPageBreak/>
        <w:t xml:space="preserve">AGGRESSIVE </w:t>
      </w:r>
      <w:r>
        <w:rPr>
          <w:rFonts w:hint="eastAsia"/>
        </w:rPr>
        <w:t>と</w:t>
      </w:r>
      <w:r>
        <w:rPr>
          <w:rFonts w:hint="eastAsia"/>
        </w:rPr>
        <w:t xml:space="preserve"> CONSERVATIVE </w:t>
      </w:r>
      <w:r>
        <w:rPr>
          <w:rFonts w:hint="eastAsia"/>
        </w:rPr>
        <w:t>の割合であると考えています．</w:t>
      </w:r>
    </w:p>
    <w:p w14:paraId="2238385E" w14:textId="77777777" w:rsidR="00741E66" w:rsidRDefault="00741E66" w:rsidP="00741E66"/>
    <w:p w14:paraId="61D7407E" w14:textId="77777777" w:rsidR="00741E66" w:rsidRDefault="00741E66" w:rsidP="00741E66">
      <w:pPr>
        <w:rPr>
          <w:rFonts w:hint="eastAsia"/>
        </w:rPr>
      </w:pPr>
      <w:r>
        <w:rPr>
          <w:rFonts w:hint="eastAsia"/>
        </w:rPr>
        <w:t>具体的に，性能低下とタグ比較回数のバランスで決定した場合にどうなるかと言うと，</w:t>
      </w:r>
      <w:r>
        <w:rPr>
          <w:rFonts w:hint="eastAsia"/>
        </w:rPr>
        <w:t xml:space="preserve">ILP </w:t>
      </w:r>
      <w:r>
        <w:rPr>
          <w:rFonts w:hint="eastAsia"/>
        </w:rPr>
        <w:t>の高いベンチマークのうち，提案手法による性能低下がある程度発生するベンチマークは</w:t>
      </w:r>
      <w:r>
        <w:rPr>
          <w:rFonts w:hint="eastAsia"/>
        </w:rPr>
        <w:t xml:space="preserve"> 3 </w:t>
      </w:r>
      <w:r>
        <w:rPr>
          <w:rFonts w:hint="eastAsia"/>
        </w:rPr>
        <w:t>つであり，その</w:t>
      </w:r>
      <w:r>
        <w:rPr>
          <w:rFonts w:hint="eastAsia"/>
        </w:rPr>
        <w:t xml:space="preserve"> 3 </w:t>
      </w:r>
      <w:r>
        <w:rPr>
          <w:rFonts w:hint="eastAsia"/>
        </w:rPr>
        <w:t>つのベンチマークのみ</w:t>
      </w:r>
      <w:r>
        <w:rPr>
          <w:rFonts w:hint="eastAsia"/>
        </w:rPr>
        <w:t xml:space="preserve"> CONSERVATIVE </w:t>
      </w:r>
      <w:r>
        <w:rPr>
          <w:rFonts w:hint="eastAsia"/>
        </w:rPr>
        <w:t>モードで実行すれば良いことになります．</w:t>
      </w:r>
    </w:p>
    <w:p w14:paraId="19D21384" w14:textId="77777777" w:rsidR="00741E66" w:rsidRDefault="00741E66" w:rsidP="00741E66"/>
    <w:p w14:paraId="2B437E74" w14:textId="77777777" w:rsidR="00741E66" w:rsidRDefault="00741E66" w:rsidP="00741E66">
      <w:r>
        <w:rPr>
          <w:rFonts w:hint="eastAsia"/>
        </w:rPr>
        <w:t>この場合，</w:t>
      </w:r>
      <w:r>
        <w:t xml:space="preserve"> IPC 4.5 </w:t>
      </w:r>
      <w:r>
        <w:rPr>
          <w:rFonts w:hint="eastAsia"/>
        </w:rPr>
        <w:t>〜</w:t>
      </w:r>
      <w:r>
        <w:t xml:space="preserve"> 5.0 </w:t>
      </w:r>
      <w:r>
        <w:rPr>
          <w:rFonts w:hint="eastAsia"/>
        </w:rPr>
        <w:t>程度が適当なしきい値となります．そうすると，</w:t>
      </w:r>
      <w:r>
        <w:t xml:space="preserve">IPC </w:t>
      </w:r>
      <w:r>
        <w:rPr>
          <w:rFonts w:hint="eastAsia"/>
        </w:rPr>
        <w:t>が</w:t>
      </w:r>
      <w:r>
        <w:t xml:space="preserve"> 3.5 </w:t>
      </w:r>
      <w:r>
        <w:rPr>
          <w:rFonts w:hint="eastAsia"/>
        </w:rPr>
        <w:t>〜</w:t>
      </w:r>
      <w:r>
        <w:t xml:space="preserve"> 4.5 </w:t>
      </w:r>
      <w:r>
        <w:rPr>
          <w:rFonts w:hint="eastAsia"/>
        </w:rPr>
        <w:t>程度のベンチマークにおいては</w:t>
      </w:r>
      <w:r>
        <w:t xml:space="preserve"> ILP </w:t>
      </w:r>
      <w:r>
        <w:rPr>
          <w:rFonts w:hint="eastAsia"/>
        </w:rPr>
        <w:t>が高いベンチマークに分類されるにもかかわらず，半分以上の割合を</w:t>
      </w:r>
      <w:r>
        <w:t xml:space="preserve"> AGGRESSIVE </w:t>
      </w:r>
      <w:r>
        <w:rPr>
          <w:rFonts w:hint="eastAsia"/>
        </w:rPr>
        <w:t>モードで実行します．</w:t>
      </w:r>
      <w:r>
        <w:t xml:space="preserve"> </w:t>
      </w:r>
    </w:p>
    <w:p w14:paraId="5756F744" w14:textId="77777777" w:rsidR="00741E66" w:rsidRDefault="00741E66" w:rsidP="00741E66"/>
    <w:p w14:paraId="3E58BE59" w14:textId="77777777" w:rsidR="00741E66" w:rsidRDefault="00741E66" w:rsidP="00741E66">
      <w:r>
        <w:rPr>
          <w:rFonts w:hint="eastAsia"/>
        </w:rPr>
        <w:t>今回測定するベンチマークにおいてはこれで良いとなりますが，このしきい値は，</w:t>
      </w:r>
      <w:r>
        <w:t xml:space="preserve">ILP </w:t>
      </w:r>
      <w:r>
        <w:rPr>
          <w:rFonts w:hint="eastAsia"/>
        </w:rPr>
        <w:t>が高い場合に</w:t>
      </w:r>
      <w:r>
        <w:t xml:space="preserve"> CONSERVATIVE </w:t>
      </w:r>
      <w:r>
        <w:rPr>
          <w:rFonts w:hint="eastAsia"/>
        </w:rPr>
        <w:t>モードで実行するという目的に対して，一般性のある妥当なしきい値とは言い難く感じます．</w:t>
      </w:r>
      <w:r>
        <w:t>(ILP 3.5</w:t>
      </w:r>
      <w:r>
        <w:rPr>
          <w:rFonts w:hint="eastAsia"/>
        </w:rPr>
        <w:t>〜</w:t>
      </w:r>
      <w:r>
        <w:t xml:space="preserve">4.5 </w:t>
      </w:r>
      <w:r>
        <w:rPr>
          <w:rFonts w:hint="eastAsia"/>
        </w:rPr>
        <w:t>程度の</w:t>
      </w:r>
      <w:r>
        <w:t xml:space="preserve"> ILP </w:t>
      </w:r>
      <w:r>
        <w:rPr>
          <w:rFonts w:hint="eastAsia"/>
        </w:rPr>
        <w:t>の高いプログラムで，かつ発行コンフリクトの緩和による性能向上が小さいような場合に対応できない設定となる</w:t>
      </w:r>
      <w:r>
        <w:t>)</w:t>
      </w:r>
    </w:p>
    <w:p w14:paraId="6D8B4395" w14:textId="77777777" w:rsidR="00741E66" w:rsidRDefault="00741E66" w:rsidP="00741E66"/>
    <w:p w14:paraId="12AC9083" w14:textId="77777777" w:rsidR="00741E66" w:rsidRDefault="00741E66" w:rsidP="00741E66"/>
    <w:p w14:paraId="01309BEE" w14:textId="77777777" w:rsidR="00741E66" w:rsidRDefault="00741E66" w:rsidP="00741E66">
      <w:pPr>
        <w:rPr>
          <w:rFonts w:hint="eastAsia"/>
        </w:rPr>
      </w:pPr>
      <w:r>
        <w:rPr>
          <w:rFonts w:hint="eastAsia"/>
        </w:rPr>
        <w:t xml:space="preserve">## </w:t>
      </w:r>
      <w:r>
        <w:rPr>
          <w:rFonts w:hint="eastAsia"/>
        </w:rPr>
        <w:t>まとめ</w:t>
      </w:r>
    </w:p>
    <w:p w14:paraId="0FEF8A17" w14:textId="2F5D29A5" w:rsidR="00AB0612" w:rsidRDefault="00741E66" w:rsidP="00741E66">
      <w:pPr>
        <w:rPr>
          <w:ins w:id="2" w:author="秀樹 安藤" w:date="2020-12-18T16:51:00Z"/>
        </w:rPr>
      </w:pPr>
      <w:r>
        <w:rPr>
          <w:rFonts w:hint="eastAsia"/>
        </w:rPr>
        <w:t>修正点の</w:t>
      </w:r>
      <w:r>
        <w:rPr>
          <w:rFonts w:hint="eastAsia"/>
        </w:rPr>
        <w:t xml:space="preserve"> 2) </w:t>
      </w:r>
      <w:r>
        <w:rPr>
          <w:rFonts w:hint="eastAsia"/>
        </w:rPr>
        <w:t>は，</w:t>
      </w:r>
      <w:r>
        <w:rPr>
          <w:rFonts w:hint="eastAsia"/>
        </w:rPr>
        <w:t xml:space="preserve">AGGRESSIVE </w:t>
      </w:r>
      <w:r>
        <w:rPr>
          <w:rFonts w:hint="eastAsia"/>
        </w:rPr>
        <w:t>と</w:t>
      </w:r>
      <w:r>
        <w:rPr>
          <w:rFonts w:hint="eastAsia"/>
        </w:rPr>
        <w:t xml:space="preserve"> CONSERVATIVE </w:t>
      </w:r>
      <w:r>
        <w:rPr>
          <w:rFonts w:hint="eastAsia"/>
        </w:rPr>
        <w:t>の割合で評価するのが適切ではないかと感じるのですが，どのようにすればよいでしょうか？</w:t>
      </w:r>
    </w:p>
    <w:p w14:paraId="24136DD8" w14:textId="1869B536" w:rsidR="00251A84" w:rsidRDefault="00251A84" w:rsidP="00741E66">
      <w:pPr>
        <w:rPr>
          <w:ins w:id="3" w:author="秀樹 安藤" w:date="2020-12-18T16:51:00Z"/>
        </w:rPr>
      </w:pPr>
    </w:p>
    <w:p w14:paraId="2A59A5DF" w14:textId="0E12C313" w:rsidR="00251A84" w:rsidRDefault="00251A84" w:rsidP="00741E66">
      <w:pPr>
        <w:rPr>
          <w:rFonts w:hint="eastAsia"/>
        </w:rPr>
      </w:pPr>
      <w:ins w:id="4" w:author="秀樹 安藤" w:date="2020-12-18T16:51:00Z">
        <w:r>
          <w:rPr>
            <w:rFonts w:hint="eastAsia"/>
          </w:rPr>
          <w:t>まず，君の</w:t>
        </w:r>
      </w:ins>
      <w:ins w:id="5" w:author="秀樹 安藤" w:date="2020-12-18T16:52:00Z">
        <w:r>
          <w:rPr>
            <w:rFonts w:hint="eastAsia"/>
          </w:rPr>
          <w:t>方法で</w:t>
        </w:r>
        <w:r>
          <w:t>SWITCH</w:t>
        </w:r>
        <w:r>
          <w:rPr>
            <w:rFonts w:hint="eastAsia"/>
          </w:rPr>
          <w:t>のしきい値を決めて良いです．その上で，しきい値を振って，</w:t>
        </w:r>
      </w:ins>
      <w:ins w:id="6" w:author="秀樹 安藤" w:date="2020-12-18T16:53:00Z">
        <w:r>
          <w:rPr>
            <w:rFonts w:hint="eastAsia"/>
          </w:rPr>
          <w:t>性能とタグ比較回数削減のグラフを書き，最適しきい値から外れたときの損失を明らかにしてください．</w:t>
        </w:r>
      </w:ins>
      <w:ins w:id="7" w:author="秀樹 安藤" w:date="2020-12-18T16:56:00Z">
        <w:r>
          <w:rPr>
            <w:rFonts w:hint="eastAsia"/>
          </w:rPr>
          <w:t>結果として</w:t>
        </w:r>
      </w:ins>
      <w:ins w:id="8" w:author="秀樹 安藤" w:date="2020-12-18T16:53:00Z">
        <w:r>
          <w:rPr>
            <w:rFonts w:hint="eastAsia"/>
          </w:rPr>
          <w:t>は，しきい値</w:t>
        </w:r>
      </w:ins>
      <w:ins w:id="9" w:author="秀樹 安藤" w:date="2020-12-18T16:54:00Z">
        <w:r>
          <w:rPr>
            <w:rFonts w:hint="eastAsia"/>
          </w:rPr>
          <w:t>に鈍感であることが望ましいです．鋭敏だと，少しの違いで大きく結果が変わることを</w:t>
        </w:r>
      </w:ins>
      <w:ins w:id="10" w:author="秀樹 安藤" w:date="2020-12-18T16:55:00Z">
        <w:r>
          <w:rPr>
            <w:rFonts w:hint="eastAsia"/>
          </w:rPr>
          <w:t>意味し，ベンチマークが限られている以上，ベンチマークに特化したしきい値という懸念が生じ</w:t>
        </w:r>
      </w:ins>
      <w:ins w:id="11" w:author="秀樹 安藤" w:date="2020-12-18T16:56:00Z">
        <w:r>
          <w:rPr>
            <w:rFonts w:hint="eastAsia"/>
          </w:rPr>
          <w:t>てしまいます</w:t>
        </w:r>
      </w:ins>
      <w:ins w:id="12" w:author="秀樹 安藤" w:date="2020-12-18T16:55:00Z">
        <w:r>
          <w:rPr>
            <w:rFonts w:hint="eastAsia"/>
          </w:rPr>
          <w:t>．</w:t>
        </w:r>
      </w:ins>
    </w:p>
    <w:sectPr w:rsidR="00251A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秀樹 安藤">
    <w15:presenceInfo w15:providerId="Windows Live" w15:userId="8b647080cee2f7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dirty"/>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66"/>
    <w:rsid w:val="00251A84"/>
    <w:rsid w:val="00741E66"/>
    <w:rsid w:val="00AB0612"/>
    <w:rsid w:val="00C10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C4E24A"/>
  <w15:chartTrackingRefBased/>
  <w15:docId w15:val="{6089A595-3128-4166-9D3A-0C3A3886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256</Words>
  <Characters>1463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秀樹 安藤</dc:creator>
  <cp:keywords/>
  <dc:description/>
  <cp:lastModifiedBy>秀樹 安藤</cp:lastModifiedBy>
  <cp:revision>1</cp:revision>
  <dcterms:created xsi:type="dcterms:W3CDTF">2020-12-18T07:34:00Z</dcterms:created>
  <dcterms:modified xsi:type="dcterms:W3CDTF">2020-12-18T07:58:00Z</dcterms:modified>
</cp:coreProperties>
</file>