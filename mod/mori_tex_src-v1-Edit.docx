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CE1E2" w14:textId="77777777" w:rsidR="00CF35BC" w:rsidRDefault="00CF35BC" w:rsidP="00CF35BC">
      <w:r>
        <w:t>+++++++++++++++++++++++++++++++++++++</w:t>
      </w:r>
    </w:p>
    <w:p w14:paraId="5F826C3F" w14:textId="77777777" w:rsidR="00CF35BC" w:rsidRDefault="00CF35BC" w:rsidP="00CF35BC">
      <w:r>
        <w:t>main</w:t>
      </w:r>
    </w:p>
    <w:p w14:paraId="297FA23A" w14:textId="77777777" w:rsidR="00CF35BC" w:rsidRDefault="00CF35BC" w:rsidP="00CF35BC">
      <w:r>
        <w:t>+++++++++++++++++++++++++++++++++++++</w:t>
      </w:r>
    </w:p>
    <w:p w14:paraId="207F4FC8" w14:textId="77777777" w:rsidR="00CF35BC" w:rsidRDefault="00CF35BC" w:rsidP="00CF35BC">
      <w:r>
        <w:t>% クラスファイルの指定</w:t>
      </w:r>
    </w:p>
    <w:p w14:paraId="4F2474C9" w14:textId="77777777" w:rsidR="00CF35BC" w:rsidRDefault="00CF35BC" w:rsidP="00CF35BC">
      <w:r>
        <w:t>\</w:t>
      </w:r>
      <w:proofErr w:type="spellStart"/>
      <w:r>
        <w:t>documentclass</w:t>
      </w:r>
      <w:proofErr w:type="spellEnd"/>
      <w:r>
        <w:t>[12pt,twoside]{</w:t>
      </w:r>
      <w:proofErr w:type="spellStart"/>
      <w:r>
        <w:t>jmyreport</w:t>
      </w:r>
      <w:proofErr w:type="spellEnd"/>
      <w:r>
        <w:t>}</w:t>
      </w:r>
    </w:p>
    <w:p w14:paraId="44A127A6" w14:textId="77777777" w:rsidR="00CF35BC" w:rsidRDefault="00CF35BC" w:rsidP="00CF35BC"/>
    <w:p w14:paraId="757AE2F8" w14:textId="77777777" w:rsidR="00CF35BC" w:rsidRDefault="00CF35BC" w:rsidP="00CF35BC">
      <w:r>
        <w:t>% パッケージを使用する場合，ここで全て指定する．</w:t>
      </w:r>
    </w:p>
    <w:p w14:paraId="066231DE" w14:textId="77777777" w:rsidR="00CF35BC" w:rsidRDefault="00CF35BC" w:rsidP="00CF35BC">
      <w:r>
        <w:t>\</w:t>
      </w:r>
      <w:proofErr w:type="spellStart"/>
      <w:r>
        <w:t>usepackage</w:t>
      </w:r>
      <w:proofErr w:type="spellEnd"/>
      <w:r>
        <w:t>{a4j}</w:t>
      </w:r>
    </w:p>
    <w:p w14:paraId="001FC92D" w14:textId="77777777" w:rsidR="00CF35BC" w:rsidRDefault="00CF35BC" w:rsidP="00CF35BC">
      <w:r>
        <w:t>\</w:t>
      </w:r>
      <w:proofErr w:type="spellStart"/>
      <w:r>
        <w:t>usepackage</w:t>
      </w:r>
      <w:proofErr w:type="spellEnd"/>
      <w:r>
        <w:t>[</w:t>
      </w:r>
      <w:proofErr w:type="spellStart"/>
      <w:r>
        <w:t>dvipdfmx</w:t>
      </w:r>
      <w:proofErr w:type="spellEnd"/>
      <w:r>
        <w:t>]{</w:t>
      </w:r>
      <w:proofErr w:type="spellStart"/>
      <w:r>
        <w:t>graphicx</w:t>
      </w:r>
      <w:proofErr w:type="spellEnd"/>
      <w:r>
        <w:t>}</w:t>
      </w:r>
    </w:p>
    <w:p w14:paraId="5E756750" w14:textId="77777777" w:rsidR="00CF35BC" w:rsidRDefault="00CF35BC" w:rsidP="00CF35BC">
      <w:r>
        <w:t>\</w:t>
      </w:r>
      <w:proofErr w:type="spellStart"/>
      <w:r>
        <w:t>usepackage</w:t>
      </w:r>
      <w:proofErr w:type="spellEnd"/>
      <w:r>
        <w:t>{</w:t>
      </w:r>
      <w:proofErr w:type="spellStart"/>
      <w:r>
        <w:t>subfig</w:t>
      </w:r>
      <w:proofErr w:type="spellEnd"/>
      <w:r>
        <w:t>}</w:t>
      </w:r>
    </w:p>
    <w:p w14:paraId="59094918" w14:textId="77777777" w:rsidR="00CF35BC" w:rsidRDefault="00CF35BC" w:rsidP="00CF35BC">
      <w:r>
        <w:t>\</w:t>
      </w:r>
      <w:proofErr w:type="spellStart"/>
      <w:r>
        <w:t>usepackage</w:t>
      </w:r>
      <w:proofErr w:type="spellEnd"/>
      <w:r>
        <w:t>{</w:t>
      </w:r>
      <w:proofErr w:type="spellStart"/>
      <w:r>
        <w:t>mytitlepage</w:t>
      </w:r>
      <w:proofErr w:type="spellEnd"/>
      <w:r>
        <w:t>}</w:t>
      </w:r>
    </w:p>
    <w:p w14:paraId="54460E8F" w14:textId="77777777" w:rsidR="00CF35BC" w:rsidRDefault="00CF35BC" w:rsidP="00CF35BC">
      <w:r>
        <w:t>\</w:t>
      </w:r>
      <w:proofErr w:type="spellStart"/>
      <w:r>
        <w:t>usepackage</w:t>
      </w:r>
      <w:proofErr w:type="spellEnd"/>
      <w:r>
        <w:t>[</w:t>
      </w:r>
      <w:proofErr w:type="spellStart"/>
      <w:r>
        <w:t>dvipdfmx</w:t>
      </w:r>
      <w:proofErr w:type="spellEnd"/>
      <w:r>
        <w:t>]{</w:t>
      </w:r>
      <w:proofErr w:type="spellStart"/>
      <w:r>
        <w:t>hyperref</w:t>
      </w:r>
      <w:proofErr w:type="spellEnd"/>
      <w:r>
        <w:t>}</w:t>
      </w:r>
    </w:p>
    <w:p w14:paraId="1EA972EC" w14:textId="77777777" w:rsidR="00CF35BC" w:rsidRDefault="00CF35BC" w:rsidP="00CF35BC">
      <w:r>
        <w:t>\</w:t>
      </w:r>
      <w:proofErr w:type="spellStart"/>
      <w:r>
        <w:t>usepackage</w:t>
      </w:r>
      <w:proofErr w:type="spellEnd"/>
      <w:r>
        <w:t>{</w:t>
      </w:r>
      <w:proofErr w:type="spellStart"/>
      <w:r>
        <w:t>pxjahyper</w:t>
      </w:r>
      <w:proofErr w:type="spellEnd"/>
      <w:r>
        <w:t>}</w:t>
      </w:r>
    </w:p>
    <w:p w14:paraId="65AA7B95" w14:textId="77777777" w:rsidR="00CF35BC" w:rsidRDefault="00CF35BC" w:rsidP="00CF35BC">
      <w:r>
        <w:t>\</w:t>
      </w:r>
      <w:proofErr w:type="spellStart"/>
      <w:r>
        <w:t>usepackage</w:t>
      </w:r>
      <w:proofErr w:type="spellEnd"/>
      <w:r>
        <w:t>{</w:t>
      </w:r>
      <w:proofErr w:type="spellStart"/>
      <w:r>
        <w:t>amsmath,amssymb</w:t>
      </w:r>
      <w:proofErr w:type="spellEnd"/>
      <w:r>
        <w:t>}</w:t>
      </w:r>
    </w:p>
    <w:p w14:paraId="5853F7A4" w14:textId="77777777" w:rsidR="00CF35BC" w:rsidRDefault="00CF35BC" w:rsidP="00CF35BC"/>
    <w:p w14:paraId="285039BA" w14:textId="77777777" w:rsidR="00CF35BC" w:rsidRDefault="00CF35BC" w:rsidP="00CF35BC">
      <w:r>
        <w:t>% ヘッダを追加する</w:t>
      </w:r>
    </w:p>
    <w:p w14:paraId="28C364AC" w14:textId="77777777" w:rsidR="00CF35BC" w:rsidRDefault="00CF35BC" w:rsidP="00CF35BC">
      <w:r>
        <w:t>\</w:t>
      </w:r>
      <w:proofErr w:type="spellStart"/>
      <w:r>
        <w:t>pagestyle</w:t>
      </w:r>
      <w:proofErr w:type="spellEnd"/>
      <w:r>
        <w:t>{headings}</w:t>
      </w:r>
    </w:p>
    <w:p w14:paraId="6AF9D4A0" w14:textId="77777777" w:rsidR="00CF35BC" w:rsidRDefault="00CF35BC" w:rsidP="00CF35BC"/>
    <w:p w14:paraId="0D5EFC88" w14:textId="77777777" w:rsidR="00CF35BC" w:rsidRDefault="00CF35BC" w:rsidP="00CF35BC">
      <w:r>
        <w:t>% 画像元のパスの追加</w:t>
      </w:r>
    </w:p>
    <w:p w14:paraId="100AB15F" w14:textId="77777777" w:rsidR="00CF35BC" w:rsidRDefault="00CF35BC" w:rsidP="00CF35BC">
      <w:r>
        <w:t>\</w:t>
      </w:r>
      <w:proofErr w:type="spellStart"/>
      <w:r>
        <w:t>graphicspath</w:t>
      </w:r>
      <w:proofErr w:type="spellEnd"/>
      <w:r>
        <w:t>{{figure/}}</w:t>
      </w:r>
    </w:p>
    <w:p w14:paraId="05433353" w14:textId="77777777" w:rsidR="00CF35BC" w:rsidRDefault="00CF35BC" w:rsidP="00CF35BC"/>
    <w:p w14:paraId="7E14B843" w14:textId="77777777" w:rsidR="00CF35BC" w:rsidRDefault="00CF35BC" w:rsidP="00CF35BC"/>
    <w:p w14:paraId="7BEDDC9F" w14:textId="77777777" w:rsidR="00CF35BC" w:rsidRDefault="00CF35BC" w:rsidP="00CF35BC">
      <w:r>
        <w:t>\begin{document}</w:t>
      </w:r>
    </w:p>
    <w:p w14:paraId="6F35AA62" w14:textId="77777777" w:rsidR="00CF35BC" w:rsidRDefault="00CF35BC" w:rsidP="00CF35BC"/>
    <w:p w14:paraId="78D65DB8" w14:textId="77777777" w:rsidR="00CF35BC" w:rsidRDefault="00CF35BC" w:rsidP="00CF35BC">
      <w:commentRangeStart w:id="0"/>
      <w:r>
        <w:t>% 図，表，節などを参照するためのコマンドを定義</w:t>
      </w:r>
      <w:commentRangeEnd w:id="0"/>
      <w:r w:rsidR="00AC686B">
        <w:rPr>
          <w:rStyle w:val="a5"/>
        </w:rPr>
        <w:commentReference w:id="0"/>
      </w:r>
    </w:p>
    <w:p w14:paraId="52D6603E" w14:textId="77777777" w:rsidR="00CF35BC" w:rsidRDefault="00CF35BC" w:rsidP="00CF35BC">
      <w:r>
        <w:t>% これらのコマンドの使い方は template/ 内の Readme.md を参照すること</w:t>
      </w:r>
    </w:p>
    <w:p w14:paraId="053702DE" w14:textId="77777777" w:rsidR="00CF35BC" w:rsidRDefault="00CF35BC" w:rsidP="00CF35BC">
      <w:r>
        <w:t>\</w:t>
      </w:r>
      <w:proofErr w:type="spellStart"/>
      <w:r>
        <w:t>newcommand</w:t>
      </w:r>
      <w:proofErr w:type="spellEnd"/>
      <w:r>
        <w:t>{\fig}[1]{{図~\ref{fig:#1}}}</w:t>
      </w:r>
    </w:p>
    <w:p w14:paraId="2A75B80C" w14:textId="77777777" w:rsidR="00CF35BC" w:rsidRDefault="00CF35BC" w:rsidP="00CF35BC">
      <w:r>
        <w:t>\</w:t>
      </w:r>
      <w:proofErr w:type="spellStart"/>
      <w:r>
        <w:t>newcommand</w:t>
      </w:r>
      <w:proofErr w:type="spellEnd"/>
      <w:r>
        <w:t>{\</w:t>
      </w:r>
      <w:proofErr w:type="spellStart"/>
      <w:r>
        <w:t>subfig</w:t>
      </w:r>
      <w:proofErr w:type="spellEnd"/>
      <w:r>
        <w:t>}[2]{{図~\ref{fig:#1}}~{\</w:t>
      </w:r>
      <w:proofErr w:type="spellStart"/>
      <w:r>
        <w:t>subref</w:t>
      </w:r>
      <w:proofErr w:type="spellEnd"/>
      <w:r>
        <w:t>{fig:#2}}}</w:t>
      </w:r>
    </w:p>
    <w:p w14:paraId="01225D16" w14:textId="77777777" w:rsidR="00CF35BC" w:rsidRDefault="00CF35BC" w:rsidP="00CF35BC">
      <w:r>
        <w:t>\</w:t>
      </w:r>
      <w:proofErr w:type="spellStart"/>
      <w:r>
        <w:t>newcommand</w:t>
      </w:r>
      <w:proofErr w:type="spellEnd"/>
      <w:r>
        <w:t>{\tab}[1]{{表~\ref{tab:#1}}}</w:t>
      </w:r>
    </w:p>
    <w:p w14:paraId="1E59B55D" w14:textId="77777777" w:rsidR="00CF35BC" w:rsidRDefault="00CF35BC" w:rsidP="00CF35BC">
      <w:r>
        <w:t>\</w:t>
      </w:r>
      <w:proofErr w:type="spellStart"/>
      <w:r>
        <w:t>newcommand</w:t>
      </w:r>
      <w:proofErr w:type="spellEnd"/>
      <w:r>
        <w:t>{\</w:t>
      </w:r>
      <w:proofErr w:type="spellStart"/>
      <w:r>
        <w:t>refchap</w:t>
      </w:r>
      <w:proofErr w:type="spellEnd"/>
      <w:r>
        <w:t>}[1]{{第~\ref{sec:#1}~章}}</w:t>
      </w:r>
    </w:p>
    <w:p w14:paraId="728F763E" w14:textId="77777777" w:rsidR="00CF35BC" w:rsidRDefault="00CF35BC" w:rsidP="00CF35BC">
      <w:r>
        <w:t>\</w:t>
      </w:r>
      <w:proofErr w:type="spellStart"/>
      <w:r>
        <w:t>newcommand</w:t>
      </w:r>
      <w:proofErr w:type="spellEnd"/>
      <w:r>
        <w:t>{\</w:t>
      </w:r>
      <w:proofErr w:type="spellStart"/>
      <w:r>
        <w:t>refsec</w:t>
      </w:r>
      <w:proofErr w:type="spellEnd"/>
      <w:r>
        <w:t>}[1]{{\ref{sec:#1}~節}}</w:t>
      </w:r>
    </w:p>
    <w:p w14:paraId="04B81C7B" w14:textId="77777777" w:rsidR="00CF35BC" w:rsidRDefault="00CF35BC" w:rsidP="00CF35BC">
      <w:r>
        <w:t>\</w:t>
      </w:r>
      <w:proofErr w:type="spellStart"/>
      <w:r>
        <w:t>newcommand</w:t>
      </w:r>
      <w:proofErr w:type="spellEnd"/>
      <w:r>
        <w:t>{\</w:t>
      </w:r>
      <w:proofErr w:type="spellStart"/>
      <w:r>
        <w:t>ctext</w:t>
      </w:r>
      <w:proofErr w:type="spellEnd"/>
      <w:r>
        <w:t>}[1]{\</w:t>
      </w:r>
      <w:proofErr w:type="spellStart"/>
      <w:r>
        <w:t>textcircled</w:t>
      </w:r>
      <w:proofErr w:type="spellEnd"/>
      <w:r>
        <w:t>{\</w:t>
      </w:r>
      <w:proofErr w:type="spellStart"/>
      <w:r>
        <w:t>scriptsize</w:t>
      </w:r>
      <w:proofErr w:type="spellEnd"/>
      <w:r>
        <w:t>{#1}}}</w:t>
      </w:r>
    </w:p>
    <w:p w14:paraId="26293E6D" w14:textId="77777777" w:rsidR="00CF35BC" w:rsidRDefault="00CF35BC" w:rsidP="00CF35BC"/>
    <w:p w14:paraId="174CA7BA" w14:textId="77777777" w:rsidR="00CF35BC" w:rsidRDefault="00CF35BC" w:rsidP="00CF35BC">
      <w:r>
        <w:t>% 脚注が 1 ページに表示されるようにする</w:t>
      </w:r>
    </w:p>
    <w:p w14:paraId="72CB5306" w14:textId="77777777" w:rsidR="00CF35BC" w:rsidRDefault="00CF35BC" w:rsidP="00CF35BC">
      <w:r>
        <w:t>% 脚注が長い場合は数字を増やせば良い</w:t>
      </w:r>
    </w:p>
    <w:p w14:paraId="7D3CFFD1" w14:textId="77777777" w:rsidR="00CF35BC" w:rsidRDefault="00CF35BC" w:rsidP="00CF35BC">
      <w:r>
        <w:t>\</w:t>
      </w:r>
      <w:proofErr w:type="spellStart"/>
      <w:r>
        <w:t>interfootnotelinepenalty</w:t>
      </w:r>
      <w:proofErr w:type="spellEnd"/>
      <w:r>
        <w:t>=200</w:t>
      </w:r>
    </w:p>
    <w:p w14:paraId="282EF1D5" w14:textId="77777777" w:rsidR="00CF35BC" w:rsidRDefault="00CF35BC" w:rsidP="00CF35BC"/>
    <w:p w14:paraId="2C004A6D" w14:textId="77777777" w:rsidR="00CF35BC" w:rsidRDefault="00CF35BC" w:rsidP="00CF35BC">
      <w:r>
        <w:t>% ページ番号をアラビア数字にする(0,1,2,..)</w:t>
      </w:r>
    </w:p>
    <w:p w14:paraId="22340D78" w14:textId="77777777" w:rsidR="00CF35BC" w:rsidRDefault="00CF35BC" w:rsidP="00CF35BC">
      <w:r>
        <w:t>\</w:t>
      </w:r>
      <w:proofErr w:type="spellStart"/>
      <w:r>
        <w:t>pagenumbering</w:t>
      </w:r>
      <w:proofErr w:type="spellEnd"/>
      <w:r>
        <w:t>{roman}</w:t>
      </w:r>
    </w:p>
    <w:p w14:paraId="41F56E37" w14:textId="77777777" w:rsidR="00CF35BC" w:rsidRDefault="00CF35BC" w:rsidP="00CF35BC"/>
    <w:p w14:paraId="7F92019A" w14:textId="77777777" w:rsidR="00CF35BC" w:rsidRDefault="00CF35BC" w:rsidP="00CF35BC">
      <w:r>
        <w:t>% ---------- ユーザ入力ここから ----------</w:t>
      </w:r>
    </w:p>
    <w:p w14:paraId="1F54780B" w14:textId="77777777" w:rsidR="00CF35BC" w:rsidRDefault="00CF35BC" w:rsidP="00CF35BC">
      <w:r>
        <w:t>% タイトルページの情報</w:t>
      </w:r>
    </w:p>
    <w:p w14:paraId="068E04A8" w14:textId="77777777" w:rsidR="00CF35BC" w:rsidRDefault="00CF35BC" w:rsidP="00CF35BC">
      <w:r>
        <w:t>\title{\bf ソース・タグ値に基づくセグメント化に\\よる発行キューの電力削減}</w:t>
      </w:r>
    </w:p>
    <w:p w14:paraId="11555F86" w14:textId="77777777" w:rsidR="00CF35BC" w:rsidRDefault="00CF35BC" w:rsidP="00CF35BC">
      <w:r>
        <w:t>\author{\bf 森　健一郎}</w:t>
      </w:r>
    </w:p>
    <w:p w14:paraId="133E5DE4" w14:textId="77777777" w:rsidR="00CF35BC" w:rsidRDefault="00CF35BC" w:rsidP="00CF35BC">
      <w:r>
        <w:t>\date{3} % 令和~年</w:t>
      </w:r>
    </w:p>
    <w:p w14:paraId="5AA4AEDF" w14:textId="77777777" w:rsidR="00CF35BC" w:rsidRDefault="00CF35BC" w:rsidP="00CF35BC"/>
    <w:p w14:paraId="7AD57FF1" w14:textId="77777777" w:rsidR="00CF35BC" w:rsidRDefault="00CF35BC" w:rsidP="00CF35BC">
      <w:r>
        <w:t>% 表紙を出力（自分の所属に応じてコメントを外す）</w:t>
      </w:r>
    </w:p>
    <w:p w14:paraId="6B9A4612" w14:textId="77777777" w:rsidR="00CF35BC" w:rsidRDefault="00CF35BC" w:rsidP="00CF35BC">
      <w:r>
        <w:t>\</w:t>
      </w:r>
      <w:proofErr w:type="spellStart"/>
      <w:r>
        <w:t>minfotitle</w:t>
      </w:r>
      <w:proofErr w:type="spellEnd"/>
      <w:r>
        <w:t xml:space="preserve">   % 修論</w:t>
      </w:r>
    </w:p>
    <w:p w14:paraId="187F14C1" w14:textId="77777777" w:rsidR="00CF35BC" w:rsidRDefault="00CF35BC" w:rsidP="00CF35BC">
      <w:r>
        <w:t>% \</w:t>
      </w:r>
      <w:proofErr w:type="spellStart"/>
      <w:r>
        <w:t>belectitle</w:t>
      </w:r>
      <w:proofErr w:type="spellEnd"/>
      <w:r>
        <w:t xml:space="preserve">   % 卒論</w:t>
      </w:r>
    </w:p>
    <w:p w14:paraId="5E4BFF76" w14:textId="77777777" w:rsidR="00CF35BC" w:rsidRDefault="00CF35BC" w:rsidP="00CF35BC">
      <w:r>
        <w:t>% ---------- ユーザ入力ここまで ----------</w:t>
      </w:r>
    </w:p>
    <w:p w14:paraId="2494396C" w14:textId="77777777" w:rsidR="00CF35BC" w:rsidRDefault="00CF35BC" w:rsidP="00CF35BC"/>
    <w:p w14:paraId="656B98C2" w14:textId="77777777" w:rsidR="00CF35BC" w:rsidRDefault="00CF35BC" w:rsidP="00CF35BC"/>
    <w:p w14:paraId="6BD030FA" w14:textId="77777777" w:rsidR="00CF35BC" w:rsidRDefault="00CF35BC" w:rsidP="00CF35BC">
      <w:r>
        <w:t>% 概要を出力</w:t>
      </w:r>
    </w:p>
    <w:p w14:paraId="2CF3D33E" w14:textId="77777777" w:rsidR="00CF35BC" w:rsidRDefault="00CF35BC" w:rsidP="00CF35BC">
      <w:r>
        <w:t xml:space="preserve">{ </w:t>
      </w:r>
    </w:p>
    <w:p w14:paraId="20FBC512" w14:textId="77777777" w:rsidR="00CF35BC" w:rsidRDefault="00CF35BC" w:rsidP="00CF35BC">
      <w:r>
        <w:t xml:space="preserve">  % 目次に影響がでないように， </w:t>
      </w:r>
    </w:p>
    <w:p w14:paraId="75C40B51" w14:textId="77777777" w:rsidR="00CF35BC" w:rsidRDefault="00CF35BC" w:rsidP="00CF35BC">
      <w:r>
        <w:t xml:space="preserve">  % </w:t>
      </w:r>
      <w:proofErr w:type="spellStart"/>
      <w:r>
        <w:t>setlength</w:t>
      </w:r>
      <w:proofErr w:type="spellEnd"/>
      <w:r>
        <w:t xml:space="preserve"> のスコープを abstract 内だけに限定するためのブロック</w:t>
      </w:r>
    </w:p>
    <w:p w14:paraId="7CF32313" w14:textId="77777777" w:rsidR="00CF35BC" w:rsidRDefault="00CF35BC" w:rsidP="00CF35BC"/>
    <w:p w14:paraId="16958B76" w14:textId="77777777" w:rsidR="00CF35BC" w:rsidRDefault="00CF35BC" w:rsidP="00CF35BC">
      <w:r>
        <w:t xml:space="preserve">  % 行間の調整</w:t>
      </w:r>
    </w:p>
    <w:p w14:paraId="0213F594" w14:textId="77777777" w:rsidR="00CF35BC" w:rsidRDefault="00CF35BC" w:rsidP="00CF35BC">
      <w:r>
        <w:t xml:space="preserve">  \</w:t>
      </w:r>
      <w:proofErr w:type="spellStart"/>
      <w:r>
        <w:t>setlength</w:t>
      </w:r>
      <w:proofErr w:type="spellEnd"/>
      <w:r>
        <w:t>{\</w:t>
      </w:r>
      <w:proofErr w:type="spellStart"/>
      <w:r>
        <w:t>baselineskip</w:t>
      </w:r>
      <w:proofErr w:type="spellEnd"/>
      <w:r>
        <w:t>}{2.2em}</w:t>
      </w:r>
    </w:p>
    <w:p w14:paraId="52C0DBB9" w14:textId="77777777" w:rsidR="00CF35BC" w:rsidRDefault="00CF35BC" w:rsidP="00CF35BC">
      <w:r>
        <w:t xml:space="preserve">  \include{</w:t>
      </w:r>
      <w:proofErr w:type="spellStart"/>
      <w:r>
        <w:t>src</w:t>
      </w:r>
      <w:proofErr w:type="spellEnd"/>
      <w:r>
        <w:t>/abstract}</w:t>
      </w:r>
    </w:p>
    <w:p w14:paraId="4BBA2173" w14:textId="77777777" w:rsidR="00CF35BC" w:rsidRDefault="00CF35BC" w:rsidP="00CF35BC">
      <w:r>
        <w:t>}</w:t>
      </w:r>
    </w:p>
    <w:p w14:paraId="3EA21012" w14:textId="77777777" w:rsidR="00CF35BC" w:rsidRDefault="00CF35BC" w:rsidP="00CF35BC"/>
    <w:p w14:paraId="6A4F4D77" w14:textId="77777777" w:rsidR="00CF35BC" w:rsidRDefault="00CF35BC" w:rsidP="00CF35BC">
      <w:r>
        <w:t>% 目次を出力</w:t>
      </w:r>
    </w:p>
    <w:p w14:paraId="7F5BC0A4" w14:textId="77777777" w:rsidR="00CF35BC" w:rsidRDefault="00CF35BC" w:rsidP="00CF35BC">
      <w:r>
        <w:t>\</w:t>
      </w:r>
      <w:proofErr w:type="spellStart"/>
      <w:r>
        <w:t>tableofcontents</w:t>
      </w:r>
      <w:proofErr w:type="spellEnd"/>
    </w:p>
    <w:p w14:paraId="7DFA61CA" w14:textId="77777777" w:rsidR="00CF35BC" w:rsidRDefault="00CF35BC" w:rsidP="00CF35BC"/>
    <w:p w14:paraId="0986794C" w14:textId="77777777" w:rsidR="00CF35BC" w:rsidRDefault="00CF35BC" w:rsidP="00CF35BC">
      <w:r>
        <w:t>% ページ番号のリセット</w:t>
      </w:r>
    </w:p>
    <w:p w14:paraId="06E81647" w14:textId="77777777" w:rsidR="00CF35BC" w:rsidRDefault="00CF35BC" w:rsidP="00CF35BC">
      <w:r>
        <w:t>\</w:t>
      </w:r>
      <w:proofErr w:type="spellStart"/>
      <w:r>
        <w:t>clearpage</w:t>
      </w:r>
      <w:proofErr w:type="spellEnd"/>
      <w:r>
        <w:t xml:space="preserve"> </w:t>
      </w:r>
    </w:p>
    <w:p w14:paraId="10AB6814" w14:textId="77777777" w:rsidR="00CF35BC" w:rsidRDefault="00CF35BC" w:rsidP="00CF35BC">
      <w:r>
        <w:t>\</w:t>
      </w:r>
      <w:proofErr w:type="spellStart"/>
      <w:r>
        <w:t>pagenumbering</w:t>
      </w:r>
      <w:proofErr w:type="spellEnd"/>
      <w:r>
        <w:t>{</w:t>
      </w:r>
      <w:proofErr w:type="spellStart"/>
      <w:r>
        <w:t>arabic</w:t>
      </w:r>
      <w:proofErr w:type="spellEnd"/>
      <w:r>
        <w:t>}</w:t>
      </w:r>
    </w:p>
    <w:p w14:paraId="1AC48948" w14:textId="77777777" w:rsidR="00CF35BC" w:rsidRDefault="00CF35BC" w:rsidP="00CF35BC"/>
    <w:p w14:paraId="00D3439C" w14:textId="77777777" w:rsidR="00CF35BC" w:rsidRDefault="00CF35BC" w:rsidP="00CF35BC">
      <w:r>
        <w:t>% 行間の調整（これ以降ずっとこの行間）</w:t>
      </w:r>
    </w:p>
    <w:p w14:paraId="43D570D8" w14:textId="77777777" w:rsidR="00CF35BC" w:rsidRDefault="00CF35BC" w:rsidP="00CF35BC">
      <w:r>
        <w:t>\</w:t>
      </w:r>
      <w:proofErr w:type="spellStart"/>
      <w:r>
        <w:t>setlength</w:t>
      </w:r>
      <w:proofErr w:type="spellEnd"/>
      <w:r>
        <w:t>{\</w:t>
      </w:r>
      <w:proofErr w:type="spellStart"/>
      <w:r>
        <w:t>baselineskip</w:t>
      </w:r>
      <w:proofErr w:type="spellEnd"/>
      <w:r>
        <w:t>}{2.2em}</w:t>
      </w:r>
    </w:p>
    <w:p w14:paraId="6E56D8A5" w14:textId="77777777" w:rsidR="00CF35BC" w:rsidRDefault="00CF35BC" w:rsidP="00CF35BC"/>
    <w:p w14:paraId="14C236DE" w14:textId="77777777" w:rsidR="00CF35BC" w:rsidRDefault="00CF35BC" w:rsidP="00CF35BC"/>
    <w:p w14:paraId="79BF9F1D" w14:textId="77777777" w:rsidR="00CF35BC" w:rsidRDefault="00CF35BC" w:rsidP="00CF35BC">
      <w:r>
        <w:t>% ---------- ユーザ入力ここから ----------</w:t>
      </w:r>
    </w:p>
    <w:p w14:paraId="47480BC7" w14:textId="77777777" w:rsidR="00CF35BC" w:rsidRDefault="00CF35BC" w:rsidP="00CF35BC">
      <w:r>
        <w:t>% 各章の記述</w:t>
      </w:r>
    </w:p>
    <w:p w14:paraId="31F8AF08" w14:textId="77777777" w:rsidR="00CF35BC" w:rsidRDefault="00CF35BC" w:rsidP="00CF35BC">
      <w:r>
        <w:t>% はじめに</w:t>
      </w:r>
    </w:p>
    <w:p w14:paraId="2C5F824D" w14:textId="77777777" w:rsidR="00CF35BC" w:rsidRDefault="00CF35BC" w:rsidP="00CF35BC">
      <w:r>
        <w:t>\include{</w:t>
      </w:r>
      <w:proofErr w:type="spellStart"/>
      <w:r>
        <w:t>src</w:t>
      </w:r>
      <w:proofErr w:type="spellEnd"/>
      <w:r>
        <w:t>/introduction}</w:t>
      </w:r>
    </w:p>
    <w:p w14:paraId="671686E2" w14:textId="77777777" w:rsidR="00CF35BC" w:rsidRDefault="00CF35BC" w:rsidP="00CF35BC"/>
    <w:p w14:paraId="66416DCE" w14:textId="77777777" w:rsidR="00CF35BC" w:rsidRDefault="00CF35BC" w:rsidP="00CF35BC">
      <w:r>
        <w:t>% 本文</w:t>
      </w:r>
    </w:p>
    <w:p w14:paraId="771E72A4" w14:textId="77777777" w:rsidR="00CF35BC" w:rsidRDefault="00CF35BC" w:rsidP="00CF35BC">
      <w:r>
        <w:t>\include{</w:t>
      </w:r>
      <w:proofErr w:type="spellStart"/>
      <w:r>
        <w:t>src</w:t>
      </w:r>
      <w:proofErr w:type="spellEnd"/>
      <w:r>
        <w:t>/</w:t>
      </w:r>
      <w:proofErr w:type="spellStart"/>
      <w:r>
        <w:t>related_work</w:t>
      </w:r>
      <w:proofErr w:type="spellEnd"/>
      <w:r>
        <w:t>}</w:t>
      </w:r>
    </w:p>
    <w:p w14:paraId="6620F29D" w14:textId="77777777" w:rsidR="00CF35BC" w:rsidRDefault="00CF35BC" w:rsidP="00CF35BC">
      <w:r>
        <w:t>\include{</w:t>
      </w:r>
      <w:proofErr w:type="spellStart"/>
      <w:r>
        <w:t>src</w:t>
      </w:r>
      <w:proofErr w:type="spellEnd"/>
      <w:r>
        <w:t>/</w:t>
      </w:r>
      <w:proofErr w:type="spellStart"/>
      <w:r>
        <w:t>basic_IQ</w:t>
      </w:r>
      <w:proofErr w:type="spellEnd"/>
      <w:r>
        <w:t>}</w:t>
      </w:r>
    </w:p>
    <w:p w14:paraId="190866C0" w14:textId="77777777" w:rsidR="00CF35BC" w:rsidRDefault="00CF35BC" w:rsidP="00CF35BC">
      <w:r>
        <w:t>\include{</w:t>
      </w:r>
      <w:proofErr w:type="spellStart"/>
      <w:r>
        <w:t>src</w:t>
      </w:r>
      <w:proofErr w:type="spellEnd"/>
      <w:r>
        <w:t>/</w:t>
      </w:r>
      <w:proofErr w:type="spellStart"/>
      <w:r>
        <w:t>segment_IQ</w:t>
      </w:r>
      <w:proofErr w:type="spellEnd"/>
      <w:r>
        <w:t>}</w:t>
      </w:r>
    </w:p>
    <w:p w14:paraId="725A94EF" w14:textId="77777777" w:rsidR="00CF35BC" w:rsidRDefault="00CF35BC" w:rsidP="00CF35BC">
      <w:r>
        <w:t>\include{</w:t>
      </w:r>
      <w:proofErr w:type="spellStart"/>
      <w:r>
        <w:t>src</w:t>
      </w:r>
      <w:proofErr w:type="spellEnd"/>
      <w:r>
        <w:t>/switch}</w:t>
      </w:r>
    </w:p>
    <w:p w14:paraId="18109614" w14:textId="77777777" w:rsidR="00CF35BC" w:rsidRDefault="00CF35BC" w:rsidP="00CF35BC">
      <w:r>
        <w:t>\include{</w:t>
      </w:r>
      <w:proofErr w:type="spellStart"/>
      <w:r>
        <w:t>src</w:t>
      </w:r>
      <w:proofErr w:type="spellEnd"/>
      <w:r>
        <w:t>/eval}</w:t>
      </w:r>
    </w:p>
    <w:p w14:paraId="4F5A3D7B" w14:textId="77777777" w:rsidR="00CF35BC" w:rsidRDefault="00CF35BC" w:rsidP="00CF35BC"/>
    <w:p w14:paraId="53F564B6" w14:textId="77777777" w:rsidR="00CF35BC" w:rsidRDefault="00CF35BC" w:rsidP="00CF35BC"/>
    <w:p w14:paraId="08256978" w14:textId="77777777" w:rsidR="00CF35BC" w:rsidRDefault="00CF35BC" w:rsidP="00CF35BC">
      <w:r>
        <w:t>% まとめ</w:t>
      </w:r>
    </w:p>
    <w:p w14:paraId="1E4BE1C9" w14:textId="77777777" w:rsidR="00CF35BC" w:rsidRDefault="00CF35BC" w:rsidP="00CF35BC">
      <w:r>
        <w:t>\include{</w:t>
      </w:r>
      <w:proofErr w:type="spellStart"/>
      <w:r>
        <w:t>src</w:t>
      </w:r>
      <w:proofErr w:type="spellEnd"/>
      <w:r>
        <w:t>/summary}</w:t>
      </w:r>
    </w:p>
    <w:p w14:paraId="6021908B" w14:textId="77777777" w:rsidR="00CF35BC" w:rsidRDefault="00CF35BC" w:rsidP="00CF35BC"/>
    <w:p w14:paraId="02B30B01" w14:textId="77777777" w:rsidR="00CF35BC" w:rsidRDefault="00CF35BC" w:rsidP="00CF35BC"/>
    <w:p w14:paraId="29B9C50F" w14:textId="77777777" w:rsidR="00CF35BC" w:rsidRDefault="00CF35BC" w:rsidP="00CF35BC">
      <w:r>
        <w:t>% 付録（必要に応じてコメントを外したり，新たに追加する）</w:t>
      </w:r>
    </w:p>
    <w:p w14:paraId="56C9A3EC" w14:textId="77777777" w:rsidR="00CF35BC" w:rsidRDefault="00CF35BC" w:rsidP="00CF35BC">
      <w:r>
        <w:t>% \appendix</w:t>
      </w:r>
    </w:p>
    <w:p w14:paraId="10A26C8E" w14:textId="77777777" w:rsidR="00CF35BC" w:rsidRDefault="00CF35BC" w:rsidP="00CF35BC">
      <w:r>
        <w:t>% \include{</w:t>
      </w:r>
      <w:proofErr w:type="spellStart"/>
      <w:r>
        <w:t>src</w:t>
      </w:r>
      <w:proofErr w:type="spellEnd"/>
      <w:r>
        <w:t>/appendix1}</w:t>
      </w:r>
    </w:p>
    <w:p w14:paraId="422B3291" w14:textId="77777777" w:rsidR="00CF35BC" w:rsidRDefault="00CF35BC" w:rsidP="00CF35BC"/>
    <w:p w14:paraId="0E3FBA3F" w14:textId="77777777" w:rsidR="00CF35BC" w:rsidRDefault="00CF35BC" w:rsidP="00CF35BC">
      <w:r>
        <w:t>% 発表実績（なければコメントアウトしておく）</w:t>
      </w:r>
    </w:p>
    <w:p w14:paraId="3DD8C6FF" w14:textId="77777777" w:rsidR="00CF35BC" w:rsidRDefault="00CF35BC" w:rsidP="00CF35BC">
      <w:r>
        <w:t>\include{</w:t>
      </w:r>
      <w:proofErr w:type="spellStart"/>
      <w:r>
        <w:t>src</w:t>
      </w:r>
      <w:proofErr w:type="spellEnd"/>
      <w:r>
        <w:t>/publication}</w:t>
      </w:r>
    </w:p>
    <w:p w14:paraId="405702BF" w14:textId="77777777" w:rsidR="00CF35BC" w:rsidRDefault="00CF35BC" w:rsidP="00CF35BC">
      <w:r>
        <w:t>% 謝辞</w:t>
      </w:r>
    </w:p>
    <w:p w14:paraId="6511389E" w14:textId="77777777" w:rsidR="00CF35BC" w:rsidRDefault="00CF35BC" w:rsidP="00CF35BC">
      <w:r>
        <w:t>\include{</w:t>
      </w:r>
      <w:proofErr w:type="spellStart"/>
      <w:r>
        <w:t>src</w:t>
      </w:r>
      <w:proofErr w:type="spellEnd"/>
      <w:r>
        <w:t>/acknowledgement}</w:t>
      </w:r>
    </w:p>
    <w:p w14:paraId="60B6006E" w14:textId="77777777" w:rsidR="00CF35BC" w:rsidRDefault="00CF35BC" w:rsidP="00CF35BC"/>
    <w:p w14:paraId="413B5F8A" w14:textId="77777777" w:rsidR="00CF35BC" w:rsidRDefault="00CF35BC" w:rsidP="00CF35BC">
      <w:r>
        <w:t>% ---------- ユーザ入力ここまで ----------</w:t>
      </w:r>
    </w:p>
    <w:p w14:paraId="1DCD1A56" w14:textId="77777777" w:rsidR="00CF35BC" w:rsidRDefault="00CF35BC" w:rsidP="00CF35BC"/>
    <w:p w14:paraId="6078099E" w14:textId="77777777" w:rsidR="00CF35BC" w:rsidRDefault="00CF35BC" w:rsidP="00CF35BC"/>
    <w:p w14:paraId="7815CAF6" w14:textId="77777777" w:rsidR="00CF35BC" w:rsidRDefault="00CF35BC" w:rsidP="00CF35BC">
      <w:r>
        <w:t>% 参考文献</w:t>
      </w:r>
    </w:p>
    <w:p w14:paraId="77183407" w14:textId="77777777" w:rsidR="00CF35BC" w:rsidRDefault="00CF35BC" w:rsidP="00CF35BC"/>
    <w:p w14:paraId="7690E9B3" w14:textId="77777777" w:rsidR="00CF35BC" w:rsidRDefault="00CF35BC" w:rsidP="00CF35BC">
      <w:r>
        <w:t>% 日本語の参考文献を使うときに表示がうまくいかない場合は</w:t>
      </w:r>
    </w:p>
    <w:p w14:paraId="30626D4B" w14:textId="77777777" w:rsidR="00CF35BC" w:rsidRDefault="00CF35BC" w:rsidP="00CF35BC">
      <w:r>
        <w:t>% IEEEをコメントアウトして，andolab2のコメントをはずす</w:t>
      </w:r>
    </w:p>
    <w:p w14:paraId="4B079410" w14:textId="77777777" w:rsidR="00CF35BC" w:rsidRDefault="00CF35BC" w:rsidP="00CF35BC">
      <w:r>
        <w:t>% andolab2を使う場合は，</w:t>
      </w:r>
      <w:proofErr w:type="spellStart"/>
      <w:r>
        <w:t>Makefile</w:t>
      </w:r>
      <w:proofErr w:type="spellEnd"/>
      <w:r>
        <w:t>も修正する</w:t>
      </w:r>
    </w:p>
    <w:p w14:paraId="7CC7FE07" w14:textId="77777777" w:rsidR="00CF35BC" w:rsidRDefault="00CF35BC" w:rsidP="00CF35BC">
      <w:r>
        <w:t>\</w:t>
      </w:r>
      <w:proofErr w:type="spellStart"/>
      <w:r>
        <w:t>bibliographystyle</w:t>
      </w:r>
      <w:proofErr w:type="spellEnd"/>
      <w:r>
        <w:t>{</w:t>
      </w:r>
      <w:proofErr w:type="spellStart"/>
      <w:r>
        <w:t>IEEEtran</w:t>
      </w:r>
      <w:proofErr w:type="spellEnd"/>
      <w:r>
        <w:t xml:space="preserve">} </w:t>
      </w:r>
    </w:p>
    <w:p w14:paraId="1F69590B" w14:textId="77777777" w:rsidR="00CF35BC" w:rsidRDefault="00CF35BC" w:rsidP="00CF35BC">
      <w:r>
        <w:lastRenderedPageBreak/>
        <w:t>% \</w:t>
      </w:r>
      <w:proofErr w:type="spellStart"/>
      <w:r>
        <w:t>bibliographystyle</w:t>
      </w:r>
      <w:proofErr w:type="spellEnd"/>
      <w:r>
        <w:t>{andolab2}</w:t>
      </w:r>
    </w:p>
    <w:p w14:paraId="2789B046" w14:textId="77777777" w:rsidR="00CF35BC" w:rsidRDefault="00CF35BC" w:rsidP="00CF35BC"/>
    <w:p w14:paraId="683C2686" w14:textId="77777777" w:rsidR="00CF35BC" w:rsidRDefault="00CF35BC" w:rsidP="00CF35BC">
      <w:r>
        <w:t>% 参考文献のヘッダを正しくする用</w:t>
      </w:r>
    </w:p>
    <w:p w14:paraId="669ECC40" w14:textId="77777777" w:rsidR="00CF35BC" w:rsidRDefault="00CF35BC" w:rsidP="00CF35BC">
      <w:r>
        <w:t>\</w:t>
      </w:r>
      <w:proofErr w:type="spellStart"/>
      <w:r>
        <w:t>bibhead</w:t>
      </w:r>
      <w:proofErr w:type="spellEnd"/>
    </w:p>
    <w:p w14:paraId="750EB0D4" w14:textId="77777777" w:rsidR="00CF35BC" w:rsidRDefault="00CF35BC" w:rsidP="00CF35BC">
      <w:r>
        <w:t>\</w:t>
      </w:r>
      <w:proofErr w:type="spellStart"/>
      <w:r>
        <w:t>bibchap</w:t>
      </w:r>
      <w:proofErr w:type="spellEnd"/>
      <w:r>
        <w:t>{}</w:t>
      </w:r>
    </w:p>
    <w:p w14:paraId="4FA29F57" w14:textId="77777777" w:rsidR="00CF35BC" w:rsidRDefault="00CF35BC" w:rsidP="00CF35BC"/>
    <w:p w14:paraId="2CC79CDB" w14:textId="77777777" w:rsidR="00CF35BC" w:rsidRDefault="00CF35BC" w:rsidP="00CF35BC">
      <w:r>
        <w:t>% 参考文献</w:t>
      </w:r>
    </w:p>
    <w:p w14:paraId="00D945A5" w14:textId="77777777" w:rsidR="00CF35BC" w:rsidRDefault="00CF35BC" w:rsidP="00CF35BC">
      <w:r>
        <w:t>\bibliography{ref}</w:t>
      </w:r>
    </w:p>
    <w:p w14:paraId="2A517461" w14:textId="77777777" w:rsidR="00CF35BC" w:rsidRDefault="00CF35BC" w:rsidP="00CF35BC"/>
    <w:p w14:paraId="11EA71E0" w14:textId="77777777" w:rsidR="00CF35BC" w:rsidRDefault="00CF35BC" w:rsidP="00CF35BC">
      <w:r>
        <w:t>\end{document}</w:t>
      </w:r>
    </w:p>
    <w:p w14:paraId="6A1F6C09" w14:textId="77777777" w:rsidR="00CF35BC" w:rsidRDefault="00CF35BC" w:rsidP="00CF35BC"/>
    <w:p w14:paraId="52808CAB" w14:textId="77777777" w:rsidR="00CF35BC" w:rsidRDefault="00CF35BC" w:rsidP="00CF35BC"/>
    <w:p w14:paraId="28A153CA" w14:textId="77777777" w:rsidR="00CF35BC" w:rsidRDefault="00CF35BC" w:rsidP="00CF35BC">
      <w:r>
        <w:t>+++++++++++++++++++++++++++++++++++++</w:t>
      </w:r>
    </w:p>
    <w:p w14:paraId="501833CA" w14:textId="77777777" w:rsidR="00CF35BC" w:rsidRDefault="00CF35BC" w:rsidP="00CF35BC">
      <w:proofErr w:type="spellStart"/>
      <w:r>
        <w:t>src</w:t>
      </w:r>
      <w:proofErr w:type="spellEnd"/>
      <w:r>
        <w:t>/abstract</w:t>
      </w:r>
    </w:p>
    <w:p w14:paraId="4B87AA31" w14:textId="77777777" w:rsidR="00CF35BC" w:rsidRDefault="00CF35BC" w:rsidP="00CF35BC">
      <w:r>
        <w:t>+++++++++++++++++++++++++++++++++++++</w:t>
      </w:r>
    </w:p>
    <w:p w14:paraId="2E990387" w14:textId="77777777" w:rsidR="00CF35BC" w:rsidRDefault="00CF35BC" w:rsidP="00CF35BC">
      <w:r>
        <w:t>\chapter*{概要}</w:t>
      </w:r>
    </w:p>
    <w:p w14:paraId="3F2910D5" w14:textId="77777777" w:rsidR="00CF35BC" w:rsidRDefault="00CF35BC" w:rsidP="00CF35BC">
      <w:r>
        <w:t>\</w:t>
      </w:r>
      <w:proofErr w:type="spellStart"/>
      <w:r>
        <w:t>markboth</w:t>
      </w:r>
      <w:proofErr w:type="spellEnd"/>
      <w:r>
        <w:t>{概要}{概要}</w:t>
      </w:r>
    </w:p>
    <w:p w14:paraId="25779D76" w14:textId="717725F6" w:rsidR="00CF35BC" w:rsidRDefault="00CF35BC" w:rsidP="00CF35BC">
      <w:r>
        <w:rPr>
          <w:rFonts w:hint="eastAsia"/>
        </w:rPr>
        <w:t>発行キューは電力密度の大きいホット・スポットとして知られている．ホット・スポットは，デバイスの摩耗故障を引き起こし，誤動作やタイミング・エラーを引き起こす．発行キューが大きな電力を消費する原因は，ウェイクアップ論理のタグ比較回路</w:t>
      </w:r>
      <w:del w:id="1" w:author="秀樹 安藤" w:date="2020-12-14T14:34:00Z">
        <w:r w:rsidDel="001D60F8">
          <w:rPr>
            <w:rFonts w:hint="eastAsia"/>
          </w:rPr>
          <w:delText>で</w:delText>
        </w:r>
      </w:del>
      <w:ins w:id="2" w:author="秀樹 安藤" w:date="2020-12-14T14:34:00Z">
        <w:r w:rsidR="001D60F8">
          <w:rPr>
            <w:rFonts w:hint="eastAsia"/>
          </w:rPr>
          <w:t>に</w:t>
        </w:r>
      </w:ins>
      <w:r>
        <w:rPr>
          <w:rFonts w:hint="eastAsia"/>
        </w:rPr>
        <w:t>ある．この回路は</w:t>
      </w:r>
      <w:r>
        <w:t>CAMで構成されており，全てのデスティネーション・タグと発行キュー内の全てのソース・タグとの多数の比較を一斉に行うため，非常に大きな電力を消費する．そこで本論文では，</w:t>
      </w:r>
      <w:ins w:id="3" w:author="秀樹 安藤" w:date="2020-12-14T14:35:00Z">
        <w:r w:rsidR="001D60F8">
          <w:rPr>
            <w:rFonts w:hint="eastAsia"/>
          </w:rPr>
          <w:t>大容量</w:t>
        </w:r>
      </w:ins>
      <w:r>
        <w:t>CAM の</w:t>
      </w:r>
      <w:ins w:id="4" w:author="秀樹 安藤" w:date="2020-12-14T14:35:00Z">
        <w:r w:rsidR="001D60F8">
          <w:rPr>
            <w:rFonts w:hint="eastAsia"/>
          </w:rPr>
          <w:t>研究</w:t>
        </w:r>
      </w:ins>
      <w:r>
        <w:t>分野で提案されている手法を応用し，タグ比較による消費電力を削減する手法を提案する．本手法で</w:t>
      </w:r>
      <w:r>
        <w:rPr>
          <w:rFonts w:hint="eastAsia"/>
        </w:rPr>
        <w:t>は，発行キューを複数のセグメントに分割する．命令は，ソース・タグの下位ビットがセグメント番号と一致するセグメントにディスパッチする．そして，ウェイクアップ時には，デ</w:t>
      </w:r>
      <w:del w:id="5" w:author="秀樹 安藤" w:date="2020-12-14T14:35:00Z">
        <w:r w:rsidDel="001D60F8">
          <w:rPr>
            <w:rFonts w:hint="eastAsia"/>
          </w:rPr>
          <w:delText>ィ</w:delText>
        </w:r>
      </w:del>
      <w:r>
        <w:rPr>
          <w:rFonts w:hint="eastAsia"/>
        </w:rPr>
        <w:t>スティネーション・タグの下位ビットが一致するセグメントにあるタグ比較器のみを動作させる．一致しないセグメントの比較器は動作しないため，タグ比較器の動作回数を削減できる．</w:t>
      </w:r>
    </w:p>
    <w:p w14:paraId="78E088C9" w14:textId="77777777" w:rsidR="00CF35BC" w:rsidRDefault="00CF35BC" w:rsidP="00CF35BC"/>
    <w:p w14:paraId="58EC8DD0" w14:textId="77777777" w:rsidR="00CF35BC" w:rsidRDefault="00CF35BC" w:rsidP="00CF35BC">
      <w:r>
        <w:rPr>
          <w:rFonts w:hint="eastAsia"/>
        </w:rPr>
        <w:t>本手法では，命令がディスパッチされるセグメントに空きがない場合，他のセグメントに空きがあってもディスパッチできないためストールする．この結果，発行キューの容量効率が低下するという問題が生じる．この問題は，発行キューの容量効率が重要なプログラムにおいて性能低下を引き起こす．そこで本論文では，容量効率を重視したディスパッチ・アルゴリズムと，タグ比較の積極的な削減を重視したディスパッチ・アルゴリズムを動的に切り替える手法を提案する．本手法は，発行キューの容量効率が重要な場合は容量効率の低下による性能低下を抑制し，そうでない場合は積極的にタグ比較器の動作回数を削減することを</w:t>
      </w:r>
      <w:r>
        <w:rPr>
          <w:rFonts w:hint="eastAsia"/>
        </w:rPr>
        <w:lastRenderedPageBreak/>
        <w:t>可能とする．提案手法を</w:t>
      </w:r>
      <w:r>
        <w:t xml:space="preserve"> SPEC CPU 2017 を用いて評価を行った．結果，性能低下を最大で 5\% 以下に抑えつつ，タグ比較器の動作回数を平均で 82\% 削減できることを確認した．</w:t>
      </w:r>
    </w:p>
    <w:p w14:paraId="06095C14" w14:textId="77777777" w:rsidR="00CF35BC" w:rsidRDefault="00CF35BC" w:rsidP="00CF35BC"/>
    <w:p w14:paraId="301E13E1" w14:textId="77777777" w:rsidR="00CF35BC" w:rsidRDefault="00CF35BC" w:rsidP="00CF35BC"/>
    <w:p w14:paraId="0CED6373" w14:textId="77777777" w:rsidR="00CF35BC" w:rsidRDefault="00CF35BC" w:rsidP="00CF35BC">
      <w:r>
        <w:t>+++++++++++++++++++++++++++++++++++++</w:t>
      </w:r>
    </w:p>
    <w:p w14:paraId="0A0CFBE9" w14:textId="77777777" w:rsidR="00CF35BC" w:rsidRDefault="00CF35BC" w:rsidP="00CF35BC">
      <w:proofErr w:type="spellStart"/>
      <w:r>
        <w:t>src</w:t>
      </w:r>
      <w:proofErr w:type="spellEnd"/>
      <w:r>
        <w:t>/introduction</w:t>
      </w:r>
    </w:p>
    <w:p w14:paraId="2F28D7E9" w14:textId="77777777" w:rsidR="00CF35BC" w:rsidRDefault="00CF35BC" w:rsidP="00CF35BC">
      <w:r>
        <w:t>+++++++++++++++++++++++++++++++++++++</w:t>
      </w:r>
    </w:p>
    <w:p w14:paraId="4CEFDD4F" w14:textId="77777777" w:rsidR="00CF35BC" w:rsidRDefault="00CF35BC" w:rsidP="00CF35BC">
      <w:r>
        <w:t>\chapter{はじめに}</w:t>
      </w:r>
    </w:p>
    <w:p w14:paraId="290A0D79" w14:textId="77777777" w:rsidR="00CF35BC" w:rsidRDefault="00CF35BC" w:rsidP="00CF35BC">
      <w:r>
        <w:t>\label{</w:t>
      </w:r>
      <w:proofErr w:type="spellStart"/>
      <w:r>
        <w:t>sec:introduction</w:t>
      </w:r>
      <w:proofErr w:type="spellEnd"/>
      <w:r>
        <w:t>}</w:t>
      </w:r>
    </w:p>
    <w:p w14:paraId="01B39268" w14:textId="77777777" w:rsidR="00CF35BC" w:rsidRDefault="00CF35BC" w:rsidP="00CF35BC">
      <w:r>
        <w:rPr>
          <w:rFonts w:hint="eastAsia"/>
        </w:rPr>
        <w:t>現在のプロセッサは，非常に微細な</w:t>
      </w:r>
      <w:r>
        <w:t xml:space="preserve"> LSI 技術で製造される．このような LSI の微細化に伴い，デバイスの信頼性低下の問題が深刻になっている~\cite{Weste2010}．微細化は，経年劣化や摩耗故障を加速し，その結果，タイミング・エラーや誤動作を引き起こし，デバイスの寿命を縮める．経年劣化や摩耗故障は温度に関して指数関数的に加速し~\cite{Monsieur2001,Khan2010,Black1969}，温度10</w:t>
      </w:r>
      <w:r>
        <w:rPr>
          <w:rFonts w:hint="eastAsia"/>
        </w:rPr>
        <w:t>〜</w:t>
      </w:r>
      <w:r>
        <w:t>15℃の上昇でデバイスの寿命は半分以下になる~\cite{Viswanath2000}．</w:t>
      </w:r>
    </w:p>
    <w:p w14:paraId="61046324" w14:textId="77777777" w:rsidR="00CF35BC" w:rsidRDefault="00CF35BC" w:rsidP="00CF35BC"/>
    <w:p w14:paraId="005C413D" w14:textId="77777777" w:rsidR="00CF35BC" w:rsidRDefault="00CF35BC" w:rsidP="00CF35BC">
      <w:r>
        <w:rPr>
          <w:rFonts w:hint="eastAsia"/>
        </w:rPr>
        <w:t>プロセッサ・チップ上には，ホット・スポットと呼ばれる単位面積あたりの電力が大きい場所が存在する．ホット・スポットは，そうでない場所と比べて温度上昇が激しいため，上述した故障を引き起こす確率が高くなる．従って，ホット・スポットを生成する回路の消費電力を低下させる必要がある．</w:t>
      </w:r>
    </w:p>
    <w:p w14:paraId="6E3F6D84" w14:textId="77777777" w:rsidR="00CF35BC" w:rsidRDefault="00CF35BC" w:rsidP="00CF35BC"/>
    <w:p w14:paraId="12594F2D" w14:textId="77777777" w:rsidR="00CF35BC" w:rsidRDefault="00CF35BC" w:rsidP="00CF35BC">
      <w:r>
        <w:rPr>
          <w:rFonts w:hint="eastAsia"/>
        </w:rPr>
        <w:t>ホット・スポットを生成する回路の１つに，発行キューがある．発行キューのサイズはプロセッサの世代が進むごとに大きくなっており，より深刻なホット・スポットとなっている．従って，発行キューの電力削減に対する要求は非常に大きい．</w:t>
      </w:r>
    </w:p>
    <w:p w14:paraId="073F3AB5" w14:textId="77777777" w:rsidR="00CF35BC" w:rsidRDefault="00CF35BC" w:rsidP="00CF35BC">
      <w:r>
        <w:t xml:space="preserve">  </w:t>
      </w:r>
    </w:p>
    <w:p w14:paraId="1FBBDE90" w14:textId="77777777" w:rsidR="00CF35BC" w:rsidRDefault="00CF35BC" w:rsidP="00CF35BC">
      <w:r>
        <w:rPr>
          <w:rFonts w:hint="eastAsia"/>
        </w:rPr>
        <w:t>発行キューの中で最も電力を消費する回路は，タグ比較の回路である．タグ比較は，発行幅分のディスティネーション・タグとすべてのソース・タグとの間で行われるため，非常に多くの電力を消費する．そこで本論文では，タグ比較器が動作する回数を削減する以下のような手法を提案する．</w:t>
      </w:r>
    </w:p>
    <w:p w14:paraId="0556059F" w14:textId="77777777" w:rsidR="00CF35BC" w:rsidRDefault="00CF35BC" w:rsidP="00CF35BC">
      <w:r>
        <w:t>\begin{itemize}</w:t>
      </w:r>
    </w:p>
    <w:p w14:paraId="502246EE" w14:textId="77777777" w:rsidR="00CF35BC" w:rsidRDefault="00CF35BC" w:rsidP="00CF35BC">
      <w:r>
        <w:t xml:space="preserve">  \item 発行キューを複数の\</w:t>
      </w:r>
      <w:proofErr w:type="spellStart"/>
      <w:r>
        <w:t>textbf</w:t>
      </w:r>
      <w:proofErr w:type="spellEnd"/>
      <w:r>
        <w:t>{セグメント}に分割する．命令を発行キューにディスパッチする際，第 1 ソース・タグの下位ビットが $n$ である命令は，第 $n$ 番目のセグメントに書き込む．タグ比較時には，ディスティネーション・タグの下位ビットがセグメント番号と一致するセグメントでのみ，第 1 ソース・タグの比較を行う．一致しないセグメントでは比較が行われない．これによりタグ比較回数が削減される．</w:t>
      </w:r>
    </w:p>
    <w:p w14:paraId="4E07EBB5" w14:textId="77777777" w:rsidR="00CF35BC" w:rsidRDefault="00CF35BC" w:rsidP="00CF35BC">
      <w:r>
        <w:lastRenderedPageBreak/>
        <w:t xml:space="preserve">  \item 上記の方法では，第 2 ソース・タグの比較回数は削減されない．そこで提案手法では\</w:t>
      </w:r>
      <w:proofErr w:type="spellStart"/>
      <w:r>
        <w:t>textbf</w:t>
      </w:r>
      <w:proofErr w:type="spellEnd"/>
      <w:r>
        <w:t>{スワップ}と\</w:t>
      </w:r>
      <w:proofErr w:type="spellStart"/>
      <w:r>
        <w:t>textbf</w:t>
      </w:r>
      <w:proofErr w:type="spellEnd"/>
      <w:r>
        <w:t>{サブ・セグメント}と呼ぶ 2 つの方法を導入し，第 2 ソース・タグの比較回数も削減する．スワップは，ディスパッチ時に第 1 ソース・オペランドがレディで，第 2 ソース・オペランドがレディでない命令において，第 1 ソース・タグと第 2  ソース・タグを格納するフィールドを交換し，第 2 ソース・タグの下位ビットを用いてディスパッチするセグメントを決定する手法である．</w:t>
      </w:r>
      <w:r>
        <w:rPr>
          <w:rFonts w:hint="eastAsia"/>
        </w:rPr>
        <w:t>サブ・セグメントは，各セグメントを第</w:t>
      </w:r>
      <w:r>
        <w:t xml:space="preserve"> 2 ソース・タグに基づきさらに分割する手法である．</w:t>
      </w:r>
    </w:p>
    <w:p w14:paraId="20EA5107" w14:textId="77777777" w:rsidR="00CF35BC" w:rsidRDefault="00CF35BC" w:rsidP="00CF35BC">
      <w:r>
        <w:t xml:space="preserve">  \item セグメント化によりディスパッチできるエントリが制限されるため，発行キューの容量効率が低下し，容量に敏感なプログラムにおいて性能が低下するという問題が存在する．この問題に対応するため，本論文では \</w:t>
      </w:r>
      <w:proofErr w:type="spellStart"/>
      <w:r>
        <w:t>textbf</w:t>
      </w:r>
      <w:proofErr w:type="spellEnd"/>
      <w:r>
        <w:t>{SWITCH} という手法を提案する．SWITCH では，容量効率を重視したディスパッチ・アルゴリズムと，タグ比較回数の削減を重視したディスパッチ・アルゴリズムを，容量効率の重要性に応じて切り替えて使用することにより，性能低下を抑制する．</w:t>
      </w:r>
    </w:p>
    <w:p w14:paraId="58333DF4" w14:textId="77777777" w:rsidR="00CF35BC" w:rsidRDefault="00CF35BC" w:rsidP="00CF35BC">
      <w:r>
        <w:t>\end{itemize}</w:t>
      </w:r>
    </w:p>
    <w:p w14:paraId="40DC8D43" w14:textId="77777777" w:rsidR="00CF35BC" w:rsidRDefault="00CF35BC" w:rsidP="00CF35BC"/>
    <w:p w14:paraId="68241216" w14:textId="77777777" w:rsidR="00CF35BC" w:rsidRDefault="00CF35BC" w:rsidP="00CF35BC">
      <w:r>
        <w:rPr>
          <w:rFonts w:hint="eastAsia"/>
        </w:rPr>
        <w:t>提案手法を</w:t>
      </w:r>
      <w:r>
        <w:t xml:space="preserve"> SPEC CPU 2017 ベンチマークを用いて評価し，性能低下を 最大でも 5\% 以下に抑えつつ，タグ比較の回数を平均で 82\% 削減できることを確認した．</w:t>
      </w:r>
    </w:p>
    <w:p w14:paraId="4AD6D286" w14:textId="77777777" w:rsidR="00CF35BC" w:rsidRDefault="00CF35BC" w:rsidP="00CF35BC"/>
    <w:p w14:paraId="2E57342D" w14:textId="77777777" w:rsidR="00CF35BC" w:rsidRDefault="00CF35BC" w:rsidP="00CF35BC">
      <w:r>
        <w:rPr>
          <w:rFonts w:hint="eastAsia"/>
        </w:rPr>
        <w:t>本論文の残りの構成は次の通りである．まず，</w:t>
      </w:r>
      <w:r>
        <w:t>\</w:t>
      </w:r>
      <w:proofErr w:type="spellStart"/>
      <w:r>
        <w:t>refchap</w:t>
      </w:r>
      <w:proofErr w:type="spellEnd"/>
      <w:r>
        <w:t>{</w:t>
      </w:r>
      <w:proofErr w:type="spellStart"/>
      <w:r>
        <w:t>related_work</w:t>
      </w:r>
      <w:proofErr w:type="spellEnd"/>
      <w:r>
        <w:t>}で関連研究を説明し， \</w:t>
      </w:r>
      <w:proofErr w:type="spellStart"/>
      <w:r>
        <w:t>refchap</w:t>
      </w:r>
      <w:proofErr w:type="spellEnd"/>
      <w:r>
        <w:t>{</w:t>
      </w:r>
      <w:proofErr w:type="spellStart"/>
      <w:r>
        <w:t>basic_IQ</w:t>
      </w:r>
      <w:proofErr w:type="spellEnd"/>
      <w:r>
        <w:t>}で発行キューの基本的な事項を説明する．そして，\</w:t>
      </w:r>
      <w:proofErr w:type="spellStart"/>
      <w:r>
        <w:t>refchap</w:t>
      </w:r>
      <w:proofErr w:type="spellEnd"/>
      <w:r>
        <w:t>{</w:t>
      </w:r>
      <w:proofErr w:type="spellStart"/>
      <w:r>
        <w:t>segment_IQ</w:t>
      </w:r>
      <w:proofErr w:type="spellEnd"/>
      <w:r>
        <w:t>}で提案手法の基本となるアイデアに関して説明したあと，\</w:t>
      </w:r>
      <w:proofErr w:type="spellStart"/>
      <w:r>
        <w:t>refchap</w:t>
      </w:r>
      <w:proofErr w:type="spellEnd"/>
      <w:r>
        <w:t>{switch}で提案手法の問題点である発行キューの容量効率の低下とその対策方法を説明する．\</w:t>
      </w:r>
      <w:proofErr w:type="spellStart"/>
      <w:r>
        <w:t>refchap</w:t>
      </w:r>
      <w:proofErr w:type="spellEnd"/>
      <w:r>
        <w:t>{eval}で評価を行い，\</w:t>
      </w:r>
      <w:proofErr w:type="spellStart"/>
      <w:r>
        <w:t>refchap</w:t>
      </w:r>
      <w:proofErr w:type="spellEnd"/>
      <w:r>
        <w:t>{summary}でまとめる．</w:t>
      </w:r>
    </w:p>
    <w:p w14:paraId="62795F7D" w14:textId="77777777" w:rsidR="00CF35BC" w:rsidRDefault="00CF35BC" w:rsidP="00CF35BC"/>
    <w:p w14:paraId="655120A4" w14:textId="77777777" w:rsidR="00CF35BC" w:rsidRDefault="00CF35BC" w:rsidP="00CF35BC"/>
    <w:p w14:paraId="745E126F" w14:textId="77777777" w:rsidR="00CF35BC" w:rsidRDefault="00CF35BC" w:rsidP="00CF35BC">
      <w:r>
        <w:t>+++++++++++++++++++++++++++++++++++++</w:t>
      </w:r>
    </w:p>
    <w:p w14:paraId="57F62AE1" w14:textId="77777777" w:rsidR="00CF35BC" w:rsidRDefault="00CF35BC" w:rsidP="00CF35BC">
      <w:proofErr w:type="spellStart"/>
      <w:r>
        <w:t>src</w:t>
      </w:r>
      <w:proofErr w:type="spellEnd"/>
      <w:r>
        <w:t>/</w:t>
      </w:r>
      <w:proofErr w:type="spellStart"/>
      <w:r>
        <w:t>related_work</w:t>
      </w:r>
      <w:proofErr w:type="spellEnd"/>
    </w:p>
    <w:p w14:paraId="19D7CBA3" w14:textId="77777777" w:rsidR="00CF35BC" w:rsidRDefault="00CF35BC" w:rsidP="00CF35BC">
      <w:r>
        <w:t>+++++++++++++++++++++++++++++++++++++</w:t>
      </w:r>
    </w:p>
    <w:p w14:paraId="06ABF426" w14:textId="77777777" w:rsidR="00CF35BC" w:rsidRDefault="00CF35BC" w:rsidP="00CF35BC">
      <w:r>
        <w:t>\chapter{関連研究}</w:t>
      </w:r>
    </w:p>
    <w:p w14:paraId="0DC217AC" w14:textId="77777777" w:rsidR="00CF35BC" w:rsidRDefault="00CF35BC" w:rsidP="00CF35BC">
      <w:r>
        <w:t>\label{</w:t>
      </w:r>
      <w:proofErr w:type="spellStart"/>
      <w:r>
        <w:t>sec:related_work</w:t>
      </w:r>
      <w:proofErr w:type="spellEnd"/>
      <w:r>
        <w:t>}</w:t>
      </w:r>
    </w:p>
    <w:p w14:paraId="6A12C7FF" w14:textId="77777777" w:rsidR="00CF35BC" w:rsidRDefault="00CF35BC" w:rsidP="00CF35BC">
      <w:r>
        <w:rPr>
          <w:rFonts w:hint="eastAsia"/>
        </w:rPr>
        <w:t>本章では，発行キュー（</w:t>
      </w:r>
      <w:r>
        <w:t>IQ：Issue Queue)に関連する研究について述べる．\</w:t>
      </w:r>
      <w:proofErr w:type="spellStart"/>
      <w:r>
        <w:t>refsec</w:t>
      </w:r>
      <w:proofErr w:type="spellEnd"/>
      <w:r>
        <w:t>{</w:t>
      </w:r>
      <w:proofErr w:type="spellStart"/>
      <w:r>
        <w:t>relate_IQ</w:t>
      </w:r>
      <w:proofErr w:type="spellEnd"/>
      <w:r>
        <w:t>}で IQ に関する一般的な関連研究に関して説明し，\</w:t>
      </w:r>
      <w:proofErr w:type="spellStart"/>
      <w:r>
        <w:t>refsec</w:t>
      </w:r>
      <w:proofErr w:type="spellEnd"/>
      <w:r>
        <w:t>{</w:t>
      </w:r>
      <w:proofErr w:type="spellStart"/>
      <w:r>
        <w:t>relate_energy</w:t>
      </w:r>
      <w:proofErr w:type="spellEnd"/>
      <w:r>
        <w:t>} で IQ の研究のうち，電力に関係する研究を述べる．</w:t>
      </w:r>
    </w:p>
    <w:p w14:paraId="6D8F6969" w14:textId="77777777" w:rsidR="00CF35BC" w:rsidRDefault="00CF35BC" w:rsidP="00CF35BC"/>
    <w:p w14:paraId="31CBD0F0" w14:textId="77777777" w:rsidR="00CF35BC" w:rsidRDefault="00CF35BC" w:rsidP="00CF35BC">
      <w:r>
        <w:t>\section{IQ に関する関連研究}</w:t>
      </w:r>
    </w:p>
    <w:p w14:paraId="731B6153" w14:textId="77777777" w:rsidR="00CF35BC" w:rsidRDefault="00CF35BC" w:rsidP="00CF35BC">
      <w:r>
        <w:t>\label{</w:t>
      </w:r>
      <w:proofErr w:type="spellStart"/>
      <w:r>
        <w:t>sec:relate_IQ</w:t>
      </w:r>
      <w:proofErr w:type="spellEnd"/>
      <w:r>
        <w:t>}</w:t>
      </w:r>
    </w:p>
    <w:p w14:paraId="7C719AB2" w14:textId="77777777" w:rsidR="00CF35BC" w:rsidRDefault="00CF35BC" w:rsidP="00CF35BC">
      <w:proofErr w:type="spellStart"/>
      <w:r>
        <w:lastRenderedPageBreak/>
        <w:t>Palacharla</w:t>
      </w:r>
      <w:proofErr w:type="spellEnd"/>
      <w:r>
        <w:t xml:space="preserve"> らは，命令発行幅と IQ のサイズを変化させた時の，ウェイクアップ論理と選択論理の遅延を評価した~\cite{Palacharla1997}．また，遅延を小さくするために，IQ を複数のFIFOバッファで構成し，依存する命令を同じFIFOバッファに割り当てる依存ベースの IQ を提案した．この手法では，各バッファの先頭の命令のみ発行可能かチェックすれば良いので，回路が単純化され遅延が減少する．</w:t>
      </w:r>
    </w:p>
    <w:p w14:paraId="2D488E15" w14:textId="77777777" w:rsidR="00CF35BC" w:rsidRDefault="00CF35BC" w:rsidP="00CF35BC"/>
    <w:p w14:paraId="537F995D" w14:textId="77777777" w:rsidR="00CF35BC" w:rsidRDefault="00CF35BC" w:rsidP="00CF35BC">
      <w:r>
        <w:t>Stark らは，IPC をほとんど低下させずに，ウェイクアップ論理と選択論理をパイプライン化する手法を提案した~\cite{Stark2000}．この手法では，投機的にウェイクアップを行うことで，依存する命令を連続するサイクルで発行できるようにした．</w:t>
      </w:r>
    </w:p>
    <w:p w14:paraId="612B678A" w14:textId="77777777" w:rsidR="00CF35BC" w:rsidRDefault="00CF35BC" w:rsidP="00CF35BC"/>
    <w:p w14:paraId="59300268" w14:textId="3B9D9CBE" w:rsidR="00CF35BC" w:rsidRDefault="00CF35BC" w:rsidP="00CF35BC">
      <w:r>
        <w:rPr>
          <w:rFonts w:hint="eastAsia"/>
        </w:rPr>
        <w:t>五島らは，ウェイクアップ論理を従来の</w:t>
      </w:r>
      <w:r>
        <w:t xml:space="preserve"> CAM ではなく，依存行列と呼ぶ RAM で構成する手法を提案した</w:t>
      </w:r>
      <w:ins w:id="6" w:author="秀樹 安藤" w:date="2020-12-12T17:21:00Z">
        <w:r w:rsidR="007D7051">
          <w:rPr>
            <w:rFonts w:hint="eastAsia"/>
          </w:rPr>
          <w:t>~</w:t>
        </w:r>
      </w:ins>
      <w:del w:id="7" w:author="秀樹 安藤" w:date="2020-12-12T17:20:00Z">
        <w:r w:rsidR="001E79B5" w:rsidDel="001E79B5">
          <w:rPr>
            <w:rFonts w:hint="eastAsia"/>
          </w:rPr>
          <w:delText>~</w:delText>
        </w:r>
      </w:del>
      <w:r>
        <w:t>\cite{goshima2001}．これによって比較器を用いずに依存する命令をウェイクアップすることが可能で，ウェイクアップの遅延を短縮できる．</w:t>
      </w:r>
    </w:p>
    <w:p w14:paraId="21D9317D" w14:textId="77777777" w:rsidR="00CF35BC" w:rsidRDefault="00CF35BC" w:rsidP="00CF35BC"/>
    <w:p w14:paraId="244C5CDB" w14:textId="77777777" w:rsidR="00CF35BC" w:rsidRDefault="00CF35BC" w:rsidP="00CF35BC">
      <w:proofErr w:type="spellStart"/>
      <w:r>
        <w:t>Sassone</w:t>
      </w:r>
      <w:proofErr w:type="spellEnd"/>
      <w:r>
        <w:t xml:space="preserve"> らは，依存行列の遅延と電力をより小さくするための手法を提案した\cite{sassone2007}．具体的には，従来はすべての命令について，その古さを完全に追跡していたのに対して，命令をグループ化してグループ単位で古いものを選択する．これにより，性能低下を最小限に抑えながら，回路の規模を小さくできる．</w:t>
      </w:r>
    </w:p>
    <w:p w14:paraId="20930C3C" w14:textId="77777777" w:rsidR="00CF35BC" w:rsidRDefault="00CF35BC" w:rsidP="00CF35BC"/>
    <w:p w14:paraId="444928FF" w14:textId="2893078E" w:rsidR="00CF35BC" w:rsidRDefault="00CF35BC" w:rsidP="00CF35BC">
      <w:proofErr w:type="spellStart"/>
      <w:r>
        <w:t>Lebeck</w:t>
      </w:r>
      <w:proofErr w:type="spellEnd"/>
      <w:r>
        <w:t xml:space="preserve"> らは．キャッシュ・ミスするロードのような長いレイテンシの命令に依存する命令を，IQ とは別の待機用バッファに入れ，その長いレイテンシの処理が完了するまで IQ に挿入しないという方式を提案した</w:t>
      </w:r>
      <w:ins w:id="8" w:author="秀樹 安藤" w:date="2020-12-12T17:22:00Z">
        <w:r w:rsidR="007D7051">
          <w:rPr>
            <w:rFonts w:hint="eastAsia"/>
          </w:rPr>
          <w:t>~</w:t>
        </w:r>
      </w:ins>
      <w:r>
        <w:t>\cite{Lebeck2002}．これによって，IQ が待機する命令で埋ることによって起こるストールの頻度が減り，性能が向上する．</w:t>
      </w:r>
    </w:p>
    <w:p w14:paraId="45B69840" w14:textId="77777777" w:rsidR="00CF35BC" w:rsidRDefault="00CF35BC" w:rsidP="00CF35BC"/>
    <w:p w14:paraId="08FBB262" w14:textId="2B95A6F5" w:rsidR="00CF35BC" w:rsidRDefault="00CF35BC" w:rsidP="00CF35BC">
      <w:proofErr w:type="spellStart"/>
      <w:r>
        <w:t>Raasch</w:t>
      </w:r>
      <w:proofErr w:type="spellEnd"/>
      <w:r>
        <w:t xml:space="preserve"> らは，IQ をいくつかのセグメントに分割する方式を提案した</w:t>
      </w:r>
      <w:ins w:id="9" w:author="秀樹 安藤" w:date="2020-12-12T17:23:00Z">
        <w:r w:rsidR="007D7051">
          <w:rPr>
            <w:rFonts w:hint="eastAsia"/>
          </w:rPr>
          <w:t>~</w:t>
        </w:r>
      </w:ins>
      <w:r>
        <w:t>\cite{Raasch2002}．この方式では，各命令の依存命令チェーンのレイテンシを元に割り当てるセグメントが決定される．そして，発行可能になる直前に最下位セグメントである発行バッファに命令を移動する．この発行バッファでのみ発行を行うことで，すべてのエントリから発行できる通常の IQ と比較して遅延を短縮できる．</w:t>
      </w:r>
    </w:p>
    <w:p w14:paraId="3AF718FE" w14:textId="77777777" w:rsidR="00CF35BC" w:rsidRDefault="00CF35BC" w:rsidP="00CF35BC"/>
    <w:p w14:paraId="34869560" w14:textId="2732CCB6" w:rsidR="00CF35BC" w:rsidRDefault="00CF35BC" w:rsidP="00CF35BC">
      <w:r>
        <w:t>Kim らは，レイテンシが互いに1サイクルの依存関係のある2つの命令をグループ化し，1つの命令として IQ のエントリでスケジューリングすることで，依存グラフのエッジのレイテンシ短縮とキューの容量効率を上げる手法を提案した</w:t>
      </w:r>
      <w:ins w:id="10" w:author="秀樹 安藤" w:date="2020-12-12T17:23:00Z">
        <w:r w:rsidR="007D7051">
          <w:rPr>
            <w:rFonts w:hint="eastAsia"/>
          </w:rPr>
          <w:t>~</w:t>
        </w:r>
      </w:ins>
      <w:r>
        <w:t>\cite{Kim2003}．</w:t>
      </w:r>
    </w:p>
    <w:p w14:paraId="2A1D5A32" w14:textId="77777777" w:rsidR="00CF35BC" w:rsidRDefault="00CF35BC" w:rsidP="00CF35BC"/>
    <w:p w14:paraId="4319ED3B" w14:textId="62E43570" w:rsidR="00CF35BC" w:rsidRDefault="00CF35BC" w:rsidP="00CF35BC">
      <w:r>
        <w:t>Gibson らは，依存する命令をポインタでつなぎ，ポインタをたどることでウェイクアップを行う手法を提案した</w:t>
      </w:r>
      <w:ins w:id="11" w:author="秀樹 安藤" w:date="2020-12-12T17:23:00Z">
        <w:r w:rsidR="007D7051">
          <w:rPr>
            <w:rFonts w:hint="eastAsia"/>
          </w:rPr>
          <w:t>~</w:t>
        </w:r>
      </w:ins>
      <w:r>
        <w:t>\cite{Gibson2010}．この方式により CAM が不要になり，電力を</w:t>
      </w:r>
      <w:r>
        <w:lastRenderedPageBreak/>
        <w:t>削減できる．</w:t>
      </w:r>
    </w:p>
    <w:p w14:paraId="54AECBB2" w14:textId="77777777" w:rsidR="00CF35BC" w:rsidRDefault="00CF35BC" w:rsidP="00CF35BC"/>
    <w:p w14:paraId="50C94EA5" w14:textId="2AA88DBE" w:rsidR="00CF35BC" w:rsidRDefault="00CF35BC" w:rsidP="00CF35BC">
      <w:r>
        <w:rPr>
          <w:rFonts w:hint="eastAsia"/>
        </w:rPr>
        <w:t>安藤</w:t>
      </w:r>
      <w:del w:id="12" w:author="秀樹 安藤" w:date="2020-12-12T17:24:00Z">
        <w:r w:rsidDel="007D7051">
          <w:rPr>
            <w:rFonts w:hint="eastAsia"/>
          </w:rPr>
          <w:delText>ら</w:delText>
        </w:r>
      </w:del>
      <w:r>
        <w:rPr>
          <w:rFonts w:hint="eastAsia"/>
        </w:rPr>
        <w:t>は，実行プログラムの命令レベル並列性（</w:t>
      </w:r>
      <w:r>
        <w:t>ILP</w:t>
      </w:r>
      <w:ins w:id="13" w:author="秀樹 安藤" w:date="2020-12-12T17:24:00Z">
        <w:r w:rsidR="007D7051">
          <w:t>: instruction-level parallelism</w:t>
        </w:r>
      </w:ins>
      <w:r>
        <w:t>）とメモリ・レベル並列性（MLP</w:t>
      </w:r>
      <w:ins w:id="14" w:author="秀樹 安藤" w:date="2020-12-12T17:24:00Z">
        <w:r w:rsidR="007D7051">
          <w:t>: memory</w:t>
        </w:r>
      </w:ins>
      <w:ins w:id="15" w:author="秀樹 安藤" w:date="2020-12-12T17:25:00Z">
        <w:r w:rsidR="007D7051">
          <w:t>-level parallelism</w:t>
        </w:r>
      </w:ins>
      <w:r>
        <w:t>）に応じて IQ の方式を切り替える手法を提案した</w:t>
      </w:r>
      <w:ins w:id="16" w:author="秀樹 安藤" w:date="2020-12-12T17:24:00Z">
        <w:r w:rsidR="007D7051">
          <w:rPr>
            <w:rFonts w:hint="eastAsia"/>
          </w:rPr>
          <w:t>~</w:t>
        </w:r>
      </w:ins>
      <w:r>
        <w:t>\cite{Ando2019}．ILP と MLP のいずれかが高い場合は IQ の容量効率が重要であるため，</w:t>
      </w:r>
      <w:ins w:id="17" w:author="秀樹 安藤" w:date="2020-12-12T17:25:00Z">
        <w:r w:rsidR="007D7051">
          <w:rPr>
            <w:rFonts w:hint="eastAsia"/>
          </w:rPr>
          <w:t>I</w:t>
        </w:r>
        <w:r w:rsidR="007D7051">
          <w:t>Q</w:t>
        </w:r>
        <w:r w:rsidR="007D7051">
          <w:rPr>
            <w:rFonts w:hint="eastAsia"/>
          </w:rPr>
          <w:t>を</w:t>
        </w:r>
      </w:ins>
      <w:r>
        <w:t>ランダム・キュー</w:t>
      </w:r>
      <w:del w:id="18" w:author="秀樹 安藤" w:date="2020-12-12T17:25:00Z">
        <w:r w:rsidDel="007D7051">
          <w:delText>で実行</w:delText>
        </w:r>
      </w:del>
      <w:ins w:id="19" w:author="秀樹 安藤" w:date="2020-12-12T17:25:00Z">
        <w:r w:rsidR="007D7051">
          <w:rPr>
            <w:rFonts w:hint="eastAsia"/>
          </w:rPr>
          <w:t>に構成</w:t>
        </w:r>
      </w:ins>
      <w:r>
        <w:t>する．ILP と MLP のどちらも低い場合には，容量効率よりも正しい発行優先度が重要であるため</w:t>
      </w:r>
      <w:ins w:id="20" w:author="秀樹 安藤" w:date="2020-12-12T17:26:00Z">
        <w:r w:rsidR="007D7051">
          <w:rPr>
            <w:rFonts w:hint="eastAsia"/>
          </w:rPr>
          <w:t>I</w:t>
        </w:r>
        <w:r w:rsidR="007D7051">
          <w:t>Q</w:t>
        </w:r>
        <w:r w:rsidR="007D7051">
          <w:rPr>
            <w:rFonts w:hint="eastAsia"/>
          </w:rPr>
          <w:t>を</w:t>
        </w:r>
      </w:ins>
      <w:r>
        <w:t>サーキュラー・キュー</w:t>
      </w:r>
      <w:del w:id="21" w:author="秀樹 安藤" w:date="2020-12-12T17:26:00Z">
        <w:r w:rsidDel="007D7051">
          <w:rPr>
            <w:rFonts w:hint="eastAsia"/>
          </w:rPr>
          <w:delText>で実行する</w:delText>
        </w:r>
      </w:del>
      <w:ins w:id="22" w:author="秀樹 安藤" w:date="2020-12-12T17:26:00Z">
        <w:r w:rsidR="007D7051">
          <w:rPr>
            <w:rFonts w:hint="eastAsia"/>
          </w:rPr>
          <w:t>に構成する</w:t>
        </w:r>
      </w:ins>
      <w:r>
        <w:t>．</w:t>
      </w:r>
    </w:p>
    <w:p w14:paraId="55DAE7C2" w14:textId="77777777" w:rsidR="00CF35BC" w:rsidRDefault="00CF35BC" w:rsidP="00CF35BC"/>
    <w:p w14:paraId="49F9D2D2" w14:textId="572F1346" w:rsidR="00CF35BC" w:rsidRDefault="00CF35BC" w:rsidP="00CF35BC">
      <w:r>
        <w:rPr>
          <w:rFonts w:hint="eastAsia"/>
        </w:rPr>
        <w:t>甲良らは，実行プログラムの</w:t>
      </w:r>
      <w:r>
        <w:t xml:space="preserve"> ILP と MLP に応じて IQ のサイズを変化させる手法を提案した</w:t>
      </w:r>
      <w:ins w:id="23" w:author="秀樹 安藤" w:date="2020-12-12T17:26:00Z">
        <w:r w:rsidR="007D7051">
          <w:rPr>
            <w:rFonts w:hint="eastAsia"/>
          </w:rPr>
          <w:t>~</w:t>
        </w:r>
      </w:ins>
      <w:r>
        <w:t>\cite{Kora2013}．本手法では，</w:t>
      </w:r>
      <w:del w:id="24" w:author="秀樹 安藤" w:date="2020-12-12T17:26:00Z">
        <w:r w:rsidDel="007D7051">
          <w:delText xml:space="preserve">ILP と </w:delText>
        </w:r>
      </w:del>
      <w:r>
        <w:t>MLP の</w:t>
      </w:r>
      <w:del w:id="25" w:author="秀樹 安藤" w:date="2020-12-12T17:26:00Z">
        <w:r w:rsidDel="007D7051">
          <w:delText>いずれか</w:delText>
        </w:r>
      </w:del>
      <w:r>
        <w:t>が高い場合には，IQ の容量が重要となるため IQ のエントリ数を増加し</w:t>
      </w:r>
      <w:ins w:id="26" w:author="秀樹 安藤" w:date="2020-12-12T17:27:00Z">
        <w:r w:rsidR="007D7051">
          <w:rPr>
            <w:rFonts w:hint="eastAsia"/>
          </w:rPr>
          <w:t>パイプライン化する。</w:t>
        </w:r>
      </w:ins>
      <w:del w:id="27" w:author="秀樹 安藤" w:date="2020-12-12T17:27:00Z">
        <w:r w:rsidDel="007D7051">
          <w:delText>，</w:delText>
        </w:r>
      </w:del>
      <w:del w:id="28" w:author="秀樹 安藤" w:date="2020-12-12T17:26:00Z">
        <w:r w:rsidDel="007D7051">
          <w:delText>どちらも</w:delText>
        </w:r>
      </w:del>
      <w:r>
        <w:t>低い場合には IQ のエントリ数を減少させ</w:t>
      </w:r>
      <w:ins w:id="29" w:author="秀樹 安藤" w:date="2020-12-12T17:27:00Z">
        <w:r w:rsidR="007D7051">
          <w:rPr>
            <w:rFonts w:hint="eastAsia"/>
          </w:rPr>
          <w:t>、パイプライン化を解除す</w:t>
        </w:r>
      </w:ins>
      <w:r>
        <w:t>る．</w:t>
      </w:r>
    </w:p>
    <w:p w14:paraId="101997DC" w14:textId="77777777" w:rsidR="00CF35BC" w:rsidRDefault="00CF35BC" w:rsidP="00CF35BC"/>
    <w:p w14:paraId="40E39708" w14:textId="77777777" w:rsidR="00CF35BC" w:rsidRDefault="00CF35BC" w:rsidP="00CF35BC">
      <w:r>
        <w:t>\section{IQ の電力削減に関する関連研究}</w:t>
      </w:r>
    </w:p>
    <w:p w14:paraId="7625EC03" w14:textId="77777777" w:rsidR="00CF35BC" w:rsidRDefault="00CF35BC" w:rsidP="00CF35BC">
      <w:r>
        <w:t>\label{</w:t>
      </w:r>
      <w:proofErr w:type="spellStart"/>
      <w:r>
        <w:t>sec:relate_energy</w:t>
      </w:r>
      <w:proofErr w:type="spellEnd"/>
      <w:r>
        <w:t>}</w:t>
      </w:r>
    </w:p>
    <w:p w14:paraId="27DC34B0" w14:textId="43F88B8A" w:rsidR="00CF35BC" w:rsidRDefault="00CF35BC" w:rsidP="00CF35BC">
      <w:proofErr w:type="spellStart"/>
      <w:r>
        <w:t>Folegnani</w:t>
      </w:r>
      <w:proofErr w:type="spellEnd"/>
      <w:r>
        <w:t xml:space="preserve"> らは，空のエントリの比較器や既にレディなオペランドを持つ比較器など，タグを比較する必要がない比較器を動作させないことで，消費エネルギーを削減する手法を提案した</w:t>
      </w:r>
      <w:ins w:id="30" w:author="秀樹 安藤" w:date="2020-12-12T17:28:00Z">
        <w:r w:rsidR="000A73AF">
          <w:rPr>
            <w:rFonts w:hint="eastAsia"/>
          </w:rPr>
          <w:t>~</w:t>
        </w:r>
      </w:ins>
      <w:r>
        <w:t>\cite{folegnani2001}．</w:t>
      </w:r>
    </w:p>
    <w:p w14:paraId="45DE18AE" w14:textId="77777777" w:rsidR="00CF35BC" w:rsidRDefault="00CF35BC" w:rsidP="00CF35BC"/>
    <w:p w14:paraId="7465B5C2" w14:textId="77777777" w:rsidR="00CF35BC" w:rsidRDefault="00CF35BC" w:rsidP="00CF35BC">
      <w:r>
        <w:t>Ponomarev らは，リソース要求に応じて IQ のサイズをリサイズすることにより，消費エネルギーを削減する手法を提案した~\cite{ponomarev2001} .</w:t>
      </w:r>
    </w:p>
    <w:p w14:paraId="7CFAB88D" w14:textId="77777777" w:rsidR="00CF35BC" w:rsidRDefault="00CF35BC" w:rsidP="00CF35BC"/>
    <w:p w14:paraId="3986FAC6" w14:textId="310E17C2" w:rsidR="00CF35BC" w:rsidRDefault="00CF35BC" w:rsidP="00CF35BC">
      <w:r>
        <w:t>Ernst らは，IQ に入ってくる命令のうちのほとんどが，はじめから少なくとも1つのソース・オペランドがレディであると指摘した</w:t>
      </w:r>
      <w:ins w:id="31" w:author="秀樹 安藤" w:date="2020-12-12T17:28:00Z">
        <w:r w:rsidR="000A73AF">
          <w:rPr>
            <w:rFonts w:hint="eastAsia"/>
          </w:rPr>
          <w:t>~</w:t>
        </w:r>
      </w:ins>
      <w:r>
        <w:t>\cite{ernst2002}．そして IQ に，2つのソース・オペランドを保持できるエントリに加えて，1つのソース・オペランドのみ保持できるエントリと，ソース・オペランドを保持しないエントリを用意し，レディでないソース・オペランドの数に応じていずれかにディスパッチする手法を提案した．さらにこの手法を実現するために，命令の2つのオペランドの内，あとにレディになるオペランドを予測す</w:t>
      </w:r>
      <w:r>
        <w:rPr>
          <w:rFonts w:hint="eastAsia"/>
        </w:rPr>
        <w:t>る手法も提案した．</w:t>
      </w:r>
    </w:p>
    <w:p w14:paraId="0A4F5A05" w14:textId="77777777" w:rsidR="00CF35BC" w:rsidRDefault="00CF35BC" w:rsidP="00CF35BC"/>
    <w:p w14:paraId="213D2E5C" w14:textId="77777777" w:rsidR="00CF35BC" w:rsidRDefault="00CF35BC" w:rsidP="00CF35BC">
      <w:proofErr w:type="spellStart"/>
      <w:r>
        <w:t>Sembrant</w:t>
      </w:r>
      <w:proofErr w:type="spellEnd"/>
      <w:r>
        <w:t xml:space="preserve"> らは，クリティカル・パス上にない命令を IQ とは別のバッファに入れ，ディスパッチを遅延させることによって，性能を低下させずに IQ のサイズを小さくする手法を提案した~\cite{Sembrant2015}.</w:t>
      </w:r>
    </w:p>
    <w:p w14:paraId="43285045" w14:textId="77777777" w:rsidR="00CF35BC" w:rsidRDefault="00CF35BC" w:rsidP="00CF35BC"/>
    <w:p w14:paraId="7C9C4087" w14:textId="04B2332A" w:rsidR="00CF35BC" w:rsidRDefault="00CF35BC" w:rsidP="00CF35BC">
      <w:r>
        <w:t>Homayoun らは，キャッシュ・ミスの処理中に発行幅を半減させることで，IQ の消費電力を削減する手法を提案した</w:t>
      </w:r>
      <w:ins w:id="32" w:author="秀樹 安藤" w:date="2020-12-12T17:29:00Z">
        <w:r w:rsidR="000A73AF">
          <w:rPr>
            <w:rFonts w:hint="eastAsia"/>
          </w:rPr>
          <w:t>~</w:t>
        </w:r>
      </w:ins>
      <w:r>
        <w:t>\cite{H.Homayoun2011}．発行幅半減中に元の発行幅の半分以</w:t>
      </w:r>
      <w:r>
        <w:lastRenderedPageBreak/>
        <w:t>上の命令が発行される場合，一時的にその命令を小さなバッファに移動させることで対応している．</w:t>
      </w:r>
    </w:p>
    <w:p w14:paraId="1164769A" w14:textId="77777777" w:rsidR="00CF35BC" w:rsidRDefault="00CF35BC" w:rsidP="00CF35BC"/>
    <w:p w14:paraId="5626B9A7" w14:textId="02A1EB36" w:rsidR="00CF35BC" w:rsidRDefault="00CF35BC" w:rsidP="00CF35BC">
      <w:r>
        <w:rPr>
          <w:rFonts w:hint="eastAsia"/>
        </w:rPr>
        <w:t>小林，松田らは，ウェイクアップ時のタグ比較を</w:t>
      </w:r>
      <w:r>
        <w:t xml:space="preserve"> 2 段階に分割することによりエネルギー削減を行う方法を提案した</w:t>
      </w:r>
      <w:ins w:id="33" w:author="秀樹 安藤" w:date="2020-12-12T17:30:00Z">
        <w:r w:rsidR="000A73AF">
          <w:rPr>
            <w:rFonts w:hint="eastAsia"/>
          </w:rPr>
          <w:t>~</w:t>
        </w:r>
      </w:ins>
      <w:r>
        <w:t>\cite{</w:t>
      </w:r>
      <w:proofErr w:type="spellStart"/>
      <w:r>
        <w:t>kobayashi</w:t>
      </w:r>
      <w:proofErr w:type="spellEnd"/>
      <w:r>
        <w:t xml:space="preserve">-thesis, </w:t>
      </w:r>
      <w:proofErr w:type="spellStart"/>
      <w:r>
        <w:t>matsuda</w:t>
      </w:r>
      <w:proofErr w:type="spellEnd"/>
      <w:r>
        <w:t>-thesis}．この方法では，タグの比較を高位ビットと低位ビットに分割し，低位ビットの比較を最初のサイクルで行う．そして低位ビットが一致していた場合のみ，次のサイクルで高位ビットの比較を行う．低位ビット</w:t>
      </w:r>
      <w:ins w:id="34" w:author="秀樹 安藤" w:date="2020-12-12T17:30:00Z">
        <w:r w:rsidR="000A73AF">
          <w:rPr>
            <w:rFonts w:hint="eastAsia"/>
          </w:rPr>
          <w:t>の比較で一致しない</w:t>
        </w:r>
      </w:ins>
      <w:del w:id="35" w:author="秀樹 安藤" w:date="2020-12-12T17:30:00Z">
        <w:r w:rsidDel="000A73AF">
          <w:delText>が異なる</w:delText>
        </w:r>
      </w:del>
      <w:r>
        <w:t>場合高位ビットの比較は行われず，エネルギーを削減することができる．また，タグの 2 段階比較には，ウェイクアップに 2 サイクル必</w:t>
      </w:r>
      <w:r>
        <w:rPr>
          <w:rFonts w:hint="eastAsia"/>
        </w:rPr>
        <w:t>要であるため性能が低下するという欠点が存在する．これに対し</w:t>
      </w:r>
      <w:ins w:id="36" w:author="秀樹 安藤" w:date="2020-12-12T17:30:00Z">
        <w:r w:rsidR="000A73AF">
          <w:rPr>
            <w:rFonts w:hint="eastAsia"/>
          </w:rPr>
          <w:t>この</w:t>
        </w:r>
      </w:ins>
      <w:del w:id="37" w:author="秀樹 安藤" w:date="2020-12-12T17:30:00Z">
        <w:r w:rsidDel="000A73AF">
          <w:rPr>
            <w:rFonts w:hint="eastAsia"/>
          </w:rPr>
          <w:delText>本</w:delText>
        </w:r>
      </w:del>
      <w:r>
        <w:rPr>
          <w:rFonts w:hint="eastAsia"/>
        </w:rPr>
        <w:t>手法では，クリティカル</w:t>
      </w:r>
      <w:ins w:id="38" w:author="秀樹 安藤" w:date="2020-12-12T17:30:00Z">
        <w:r w:rsidR="000A73AF">
          <w:rPr>
            <w:rFonts w:hint="eastAsia"/>
          </w:rPr>
          <w:t>・</w:t>
        </w:r>
      </w:ins>
      <w:r>
        <w:rPr>
          <w:rFonts w:hint="eastAsia"/>
        </w:rPr>
        <w:t>パス上にある</w:t>
      </w:r>
      <w:ins w:id="39" w:author="秀樹 安藤" w:date="2020-12-12T17:31:00Z">
        <w:r w:rsidR="000A73AF">
          <w:rPr>
            <w:rFonts w:hint="eastAsia"/>
          </w:rPr>
          <w:t>と推測される</w:t>
        </w:r>
      </w:ins>
      <w:r>
        <w:rPr>
          <w:rFonts w:hint="eastAsia"/>
        </w:rPr>
        <w:t>命令のみ</w:t>
      </w:r>
      <w:r>
        <w:t xml:space="preserve"> 1 サイクルで比較を行い性能低下</w:t>
      </w:r>
      <w:ins w:id="40" w:author="秀樹 安藤" w:date="2020-12-12T17:31:00Z">
        <w:r w:rsidR="001E6F83">
          <w:rPr>
            <w:rFonts w:hint="eastAsia"/>
          </w:rPr>
          <w:t>を</w:t>
        </w:r>
      </w:ins>
      <w:del w:id="41" w:author="秀樹 安藤" w:date="2020-12-12T17:31:00Z">
        <w:r w:rsidDel="001E6F83">
          <w:delText>の</w:delText>
        </w:r>
      </w:del>
      <w:r>
        <w:t>軽減</w:t>
      </w:r>
      <w:del w:id="42" w:author="秀樹 安藤" w:date="2020-12-12T17:31:00Z">
        <w:r w:rsidDel="001E6F83">
          <w:rPr>
            <w:rFonts w:hint="eastAsia"/>
          </w:rPr>
          <w:delText>を行う</w:delText>
        </w:r>
      </w:del>
      <w:ins w:id="43" w:author="秀樹 安藤" w:date="2020-12-12T17:31:00Z">
        <w:r w:rsidR="001E6F83">
          <w:rPr>
            <w:rFonts w:hint="eastAsia"/>
          </w:rPr>
          <w:t>する</w:t>
        </w:r>
      </w:ins>
      <w:r>
        <w:t>．</w:t>
      </w:r>
    </w:p>
    <w:p w14:paraId="26AD0EFD" w14:textId="77777777" w:rsidR="00CF35BC" w:rsidRDefault="00CF35BC" w:rsidP="00CF35BC"/>
    <w:p w14:paraId="5824D926" w14:textId="77777777" w:rsidR="00CF35BC" w:rsidRDefault="00CF35BC" w:rsidP="00CF35BC"/>
    <w:p w14:paraId="18AB6D76" w14:textId="77777777" w:rsidR="00CF35BC" w:rsidRDefault="00CF35BC" w:rsidP="00CF35BC">
      <w:r>
        <w:t>+++++++++++++++++++++++++++++++++++++</w:t>
      </w:r>
    </w:p>
    <w:p w14:paraId="0392F581" w14:textId="77777777" w:rsidR="00CF35BC" w:rsidRDefault="00CF35BC" w:rsidP="00CF35BC">
      <w:proofErr w:type="spellStart"/>
      <w:r>
        <w:t>src</w:t>
      </w:r>
      <w:proofErr w:type="spellEnd"/>
      <w:r>
        <w:t>/</w:t>
      </w:r>
      <w:proofErr w:type="spellStart"/>
      <w:r>
        <w:t>basic_IQ</w:t>
      </w:r>
      <w:proofErr w:type="spellEnd"/>
    </w:p>
    <w:p w14:paraId="37E0FABB" w14:textId="77777777" w:rsidR="00CF35BC" w:rsidRDefault="00CF35BC" w:rsidP="00CF35BC">
      <w:r>
        <w:t>+++++++++++++++++++++++++++++++++++++</w:t>
      </w:r>
    </w:p>
    <w:p w14:paraId="4CFF997F" w14:textId="77777777" w:rsidR="00CF35BC" w:rsidRDefault="00CF35BC" w:rsidP="00CF35BC">
      <w:r>
        <w:t>\chapter{発行キュー（IQ：Issue Queue）}</w:t>
      </w:r>
    </w:p>
    <w:p w14:paraId="04B07482" w14:textId="77777777" w:rsidR="00CF35BC" w:rsidRDefault="00CF35BC" w:rsidP="00CF35BC">
      <w:r>
        <w:t>\label{</w:t>
      </w:r>
      <w:proofErr w:type="spellStart"/>
      <w:r>
        <w:t>sec:basic_IQ</w:t>
      </w:r>
      <w:proofErr w:type="spellEnd"/>
      <w:r>
        <w:t>}</w:t>
      </w:r>
    </w:p>
    <w:p w14:paraId="00724AC4" w14:textId="77777777" w:rsidR="00CF35BC" w:rsidRDefault="00CF35BC" w:rsidP="00CF35BC">
      <w:r>
        <w:rPr>
          <w:rFonts w:hint="eastAsia"/>
        </w:rPr>
        <w:t>本章では，本研究の研究対象である、</w:t>
      </w:r>
      <w:r>
        <w:t>IQ に関して説明する．まず，IQ の概要と動作を\</w:t>
      </w:r>
      <w:proofErr w:type="spellStart"/>
      <w:r>
        <w:t>refsec</w:t>
      </w:r>
      <w:proofErr w:type="spellEnd"/>
      <w:r>
        <w:t>{</w:t>
      </w:r>
      <w:proofErr w:type="spellStart"/>
      <w:r>
        <w:t>iq_abst</w:t>
      </w:r>
      <w:proofErr w:type="spellEnd"/>
      <w:r>
        <w:t>}で説明したあと，IQ の回路構成を\</w:t>
      </w:r>
      <w:proofErr w:type="spellStart"/>
      <w:r>
        <w:t>refsec</w:t>
      </w:r>
      <w:proofErr w:type="spellEnd"/>
      <w:r>
        <w:t>{</w:t>
      </w:r>
      <w:proofErr w:type="spellStart"/>
      <w:r>
        <w:t>iq_circuit</w:t>
      </w:r>
      <w:proofErr w:type="spellEnd"/>
      <w:r>
        <w:t>}で述べる．その後，\</w:t>
      </w:r>
      <w:proofErr w:type="spellStart"/>
      <w:r>
        <w:t>refsec</w:t>
      </w:r>
      <w:proofErr w:type="spellEnd"/>
      <w:r>
        <w:t>{</w:t>
      </w:r>
      <w:proofErr w:type="spellStart"/>
      <w:r>
        <w:t>iq_scheme</w:t>
      </w:r>
      <w:proofErr w:type="spellEnd"/>
      <w:r>
        <w:t>}でIQ の方式に関して説明する．</w:t>
      </w:r>
    </w:p>
    <w:p w14:paraId="3BAAE2C6" w14:textId="77777777" w:rsidR="00CF35BC" w:rsidRDefault="00CF35BC" w:rsidP="00CF35BC"/>
    <w:p w14:paraId="25CA87CB" w14:textId="77777777" w:rsidR="00CF35BC" w:rsidRDefault="00CF35BC" w:rsidP="00CF35BC">
      <w:r>
        <w:t>\section{概要と動作}</w:t>
      </w:r>
    </w:p>
    <w:p w14:paraId="65C84F16" w14:textId="77777777" w:rsidR="00CF35BC" w:rsidRDefault="00CF35BC" w:rsidP="00CF35BC">
      <w:r>
        <w:t>\label{</w:t>
      </w:r>
      <w:proofErr w:type="spellStart"/>
      <w:r>
        <w:t>sec:iq_abst</w:t>
      </w:r>
      <w:proofErr w:type="spellEnd"/>
      <w:r>
        <w:t>}</w:t>
      </w:r>
    </w:p>
    <w:p w14:paraId="508EDEC0" w14:textId="4B4C9D3C" w:rsidR="00CF35BC" w:rsidRDefault="00CF35BC" w:rsidP="00CF35BC">
      <w:r>
        <w:t>IQ はアウト・オブ・オーダ実行</w:t>
      </w:r>
      <w:del w:id="44" w:author="秀樹 安藤" w:date="2020-12-12T17:36:00Z">
        <w:r w:rsidDel="000C6819">
          <w:rPr>
            <w:rFonts w:hint="eastAsia"/>
          </w:rPr>
          <w:delText>を行う</w:delText>
        </w:r>
      </w:del>
      <w:ins w:id="45" w:author="秀樹 安藤" w:date="2020-12-12T17:36:00Z">
        <w:r w:rsidR="000C6819">
          <w:rPr>
            <w:rFonts w:hint="eastAsia"/>
          </w:rPr>
          <w:t>の</w:t>
        </w:r>
      </w:ins>
      <w:r>
        <w:t>プロセッサにおいて，リネームされた命令を保持し，実行順序をスケジューリングして，機能ユニットへ発行する回路である．IQ は，ディスパッチ，発行，ウェイクアップと呼ばれる 3 種類の動作を行う．以下でそれぞれの動作に関して説明する．</w:t>
      </w:r>
    </w:p>
    <w:p w14:paraId="14044AD6" w14:textId="77777777" w:rsidR="00CF35BC" w:rsidRDefault="00CF35BC" w:rsidP="00CF35BC"/>
    <w:p w14:paraId="03B7BA7A" w14:textId="77777777" w:rsidR="00CF35BC" w:rsidRDefault="00CF35BC" w:rsidP="00CF35BC">
      <w:r>
        <w:t>\begin{itemize}</w:t>
      </w:r>
    </w:p>
    <w:p w14:paraId="3A799FC8" w14:textId="77777777" w:rsidR="00CF35BC" w:rsidRDefault="00CF35BC" w:rsidP="00CF35BC">
      <w:r>
        <w:t xml:space="preserve">  \item ディスパッチ：リネームされた命令は，IQ にエントリが割り当てられ，命令の情報が格納される．この動作をディスパッチと呼ぶ．ディスパッチの動作は，IQ の方式により異なる．IQ の方式に関しては，\</w:t>
      </w:r>
      <w:proofErr w:type="spellStart"/>
      <w:r>
        <w:t>refsec</w:t>
      </w:r>
      <w:proofErr w:type="spellEnd"/>
      <w:r>
        <w:t>{</w:t>
      </w:r>
      <w:proofErr w:type="spellStart"/>
      <w:r>
        <w:t>iq_scheme</w:t>
      </w:r>
      <w:proofErr w:type="spellEnd"/>
      <w:r>
        <w:t>}で詳しく説明する．</w:t>
      </w:r>
    </w:p>
    <w:p w14:paraId="66F37DBE" w14:textId="77777777" w:rsidR="00CF35BC" w:rsidRDefault="00CF35BC" w:rsidP="00CF35BC">
      <w:r>
        <w:t xml:space="preserve">  \item 発行：IQ 内の命令のうち，ソース・オペランドが両方共レディとなった命令は，依存関係が解消し，実行が可能となる．このような命令を実行ユニットに送出する動作を発行と呼ぶ．なお，発行可能な命令が機能ユニットの数を超える場合は，各命令の発行優先度</w:t>
      </w:r>
      <w:r>
        <w:lastRenderedPageBreak/>
        <w:t xml:space="preserve">に基づき命令を選択して発行する．発行された命令のエントリは IQ より削除される． </w:t>
      </w:r>
    </w:p>
    <w:p w14:paraId="262BC3CF" w14:textId="77777777" w:rsidR="00CF35BC" w:rsidRDefault="00CF35BC" w:rsidP="00CF35BC">
      <w:r>
        <w:t xml:space="preserve">  \item ウェイクアップ：命令が発行されると，その命令のデ</w:t>
      </w:r>
      <w:del w:id="46" w:author="秀樹 安藤" w:date="2020-12-13T17:06:00Z">
        <w:r w:rsidDel="00AF64E9">
          <w:delText>ィ</w:delText>
        </w:r>
      </w:del>
      <w:r>
        <w:t>スティネーション・オペランドのタグと IQ 内にある全命令のソース・オペランドのタグの比較が行われる．比較が一致した場合には，対応するソース・オペランドのレディ・ビットをセットする．この動作をウェイクアップと呼ぶ．両方のオペランドがレディとなった命令は，依存が解消したため発行可能となる．</w:t>
      </w:r>
    </w:p>
    <w:p w14:paraId="7803913F" w14:textId="77777777" w:rsidR="00CF35BC" w:rsidRDefault="00CF35BC" w:rsidP="00CF35BC">
      <w:r>
        <w:t>\end{itemize}</w:t>
      </w:r>
    </w:p>
    <w:p w14:paraId="3BE80ECE" w14:textId="77777777" w:rsidR="00CF35BC" w:rsidRDefault="00CF35BC" w:rsidP="00CF35BC"/>
    <w:p w14:paraId="508CC47C" w14:textId="77777777" w:rsidR="00CF35BC" w:rsidRDefault="00CF35BC" w:rsidP="00CF35BC">
      <w:r>
        <w:t>\begin{figure}[</w:t>
      </w:r>
      <w:proofErr w:type="spellStart"/>
      <w:r>
        <w:t>thb</w:t>
      </w:r>
      <w:proofErr w:type="spellEnd"/>
      <w:r>
        <w:t>]</w:t>
      </w:r>
    </w:p>
    <w:p w14:paraId="435AA61C" w14:textId="77777777" w:rsidR="00CF35BC" w:rsidRDefault="00CF35BC" w:rsidP="00CF35BC">
      <w:r>
        <w:t xml:space="preserve">  \centering</w:t>
      </w:r>
    </w:p>
    <w:p w14:paraId="07A34A94"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commentRangeStart w:id="47"/>
      <w:proofErr w:type="spellStart"/>
      <w:r>
        <w:t>iq_logic</w:t>
      </w:r>
      <w:commentRangeEnd w:id="47"/>
      <w:proofErr w:type="spellEnd"/>
      <w:r w:rsidR="00AF64E9">
        <w:rPr>
          <w:rStyle w:val="a5"/>
        </w:rPr>
        <w:commentReference w:id="47"/>
      </w:r>
      <w:r>
        <w:t>}</w:t>
      </w:r>
    </w:p>
    <w:p w14:paraId="1E70D168" w14:textId="77777777" w:rsidR="00CF35BC" w:rsidRDefault="00CF35BC" w:rsidP="00CF35BC">
      <w:r>
        <w:t xml:space="preserve">  \caption{IQ の回路構成}</w:t>
      </w:r>
    </w:p>
    <w:p w14:paraId="691E3AC0" w14:textId="77777777" w:rsidR="00CF35BC" w:rsidRDefault="00CF35BC" w:rsidP="00CF35BC">
      <w:r>
        <w:t xml:space="preserve">  \label{</w:t>
      </w:r>
      <w:proofErr w:type="spellStart"/>
      <w:r>
        <w:t>fig:iq_logic</w:t>
      </w:r>
      <w:proofErr w:type="spellEnd"/>
      <w:r>
        <w:t>}</w:t>
      </w:r>
    </w:p>
    <w:p w14:paraId="47C0CBE4" w14:textId="77777777" w:rsidR="00CF35BC" w:rsidRDefault="00CF35BC" w:rsidP="00CF35BC">
      <w:r>
        <w:t>\end{figure}</w:t>
      </w:r>
    </w:p>
    <w:p w14:paraId="4A5AB222" w14:textId="77777777" w:rsidR="00CF35BC" w:rsidRDefault="00CF35BC" w:rsidP="00CF35BC"/>
    <w:p w14:paraId="1470A70F" w14:textId="77777777" w:rsidR="00CF35BC" w:rsidRDefault="00CF35BC" w:rsidP="00CF35BC">
      <w:r>
        <w:t>\section{回路構成}</w:t>
      </w:r>
    </w:p>
    <w:p w14:paraId="40C5A2B8" w14:textId="77777777" w:rsidR="00CF35BC" w:rsidRDefault="00CF35BC" w:rsidP="00CF35BC">
      <w:r>
        <w:t>\label{</w:t>
      </w:r>
      <w:proofErr w:type="spellStart"/>
      <w:r>
        <w:t>sec:iq_circuit</w:t>
      </w:r>
      <w:proofErr w:type="spellEnd"/>
      <w:r>
        <w:t>}</w:t>
      </w:r>
    </w:p>
    <w:p w14:paraId="7900567D" w14:textId="77777777" w:rsidR="00CF35BC" w:rsidRDefault="00CF35BC" w:rsidP="00CF35BC">
      <w:r>
        <w:t>\fig{</w:t>
      </w:r>
      <w:proofErr w:type="spellStart"/>
      <w:r>
        <w:t>iq_logic</w:t>
      </w:r>
      <w:proofErr w:type="spellEnd"/>
      <w:r>
        <w:t>}に IQ の回路構成を示す．IQ はウェイクアップ論理，選択論理，タグ RAM，ペイロード RAM と呼ばれる 4 つの回路より構成される．以下で各回路に関して説明する．また，IQ の回路のうちウェイクアップ論理は提案手法に関わる重要な回路であるため，\</w:t>
      </w:r>
      <w:proofErr w:type="spellStart"/>
      <w:r>
        <w:t>refsec</w:t>
      </w:r>
      <w:proofErr w:type="spellEnd"/>
      <w:r>
        <w:t>{</w:t>
      </w:r>
      <w:proofErr w:type="spellStart"/>
      <w:r>
        <w:t>wakeup_logic</w:t>
      </w:r>
      <w:proofErr w:type="spellEnd"/>
      <w:r>
        <w:t>}にて詳細に説明する．</w:t>
      </w:r>
    </w:p>
    <w:p w14:paraId="1D02FDF6" w14:textId="77777777" w:rsidR="00CF35BC" w:rsidRDefault="00CF35BC" w:rsidP="00CF35BC"/>
    <w:p w14:paraId="16D58649" w14:textId="77777777" w:rsidR="00CF35BC" w:rsidRDefault="00CF35BC" w:rsidP="00CF35BC">
      <w:r>
        <w:t>\begin{itemize}</w:t>
      </w:r>
    </w:p>
    <w:p w14:paraId="188D4FAD" w14:textId="29D0C71A" w:rsidR="00CF35BC" w:rsidRDefault="00CF35BC" w:rsidP="00CF35BC">
      <w:r>
        <w:t xml:space="preserve">  \item ウェイクアップ論理：命令</w:t>
      </w:r>
      <w:del w:id="48" w:author="秀樹 安藤" w:date="2020-12-13T17:10:00Z">
        <w:r w:rsidDel="00AF64E9">
          <w:rPr>
            <w:rFonts w:hint="eastAsia"/>
          </w:rPr>
          <w:delText>感</w:delText>
        </w:r>
      </w:del>
      <w:ins w:id="49" w:author="秀樹 安藤" w:date="2020-12-13T17:10:00Z">
        <w:r w:rsidR="00AF64E9">
          <w:rPr>
            <w:rFonts w:hint="eastAsia"/>
          </w:rPr>
          <w:t>間</w:t>
        </w:r>
      </w:ins>
      <w:r>
        <w:t>の依存関係を管理し，他の命令との依存関係が解消された命令に</w:t>
      </w:r>
      <w:del w:id="50" w:author="秀樹 安藤" w:date="2020-12-13T17:11:00Z">
        <w:r w:rsidDel="00AF64E9">
          <w:rPr>
            <w:rFonts w:hint="eastAsia"/>
          </w:rPr>
          <w:delText>対して</w:delText>
        </w:r>
      </w:del>
      <w:ins w:id="51" w:author="秀樹 安藤" w:date="2020-12-13T17:11:00Z">
        <w:r w:rsidR="00AF64E9">
          <w:rPr>
            <w:rFonts w:hint="eastAsia"/>
          </w:rPr>
          <w:t>ついて</w:t>
        </w:r>
      </w:ins>
      <w:r>
        <w:t>発行要求（リクエスト信号）を出す．</w:t>
      </w:r>
    </w:p>
    <w:p w14:paraId="00365952" w14:textId="7469D597" w:rsidR="00CF35BC" w:rsidRDefault="00CF35BC" w:rsidP="00CF35BC">
      <w:r>
        <w:t xml:space="preserve">  \item 選択論理：資源制約を考慮して，発行を要求された命令の中からそれを許可する命令を選択</w:t>
      </w:r>
      <w:ins w:id="52" w:author="秀樹 安藤" w:date="2020-12-13T17:11:00Z">
        <w:r w:rsidR="00AF64E9">
          <w:rPr>
            <w:rFonts w:hint="eastAsia"/>
          </w:rPr>
          <w:t>し</w:t>
        </w:r>
      </w:ins>
      <w:del w:id="53" w:author="秀樹 安藤" w:date="2020-12-13T17:11:00Z">
        <w:r w:rsidDel="00AF64E9">
          <w:delText>肢</w:delText>
        </w:r>
      </w:del>
      <w:r>
        <w:t>，発行許可信号（グラント信号）を出力する．この選択においては，回路</w:t>
      </w:r>
      <w:del w:id="54" w:author="秀樹 安藤" w:date="2020-12-13T17:12:00Z">
        <w:r w:rsidDel="00AF64E9">
          <w:delText>構成</w:delText>
        </w:r>
      </w:del>
      <w:r>
        <w:t>の単純化のために IQ の先頭のエントリの命令をより優先する．</w:t>
      </w:r>
    </w:p>
    <w:p w14:paraId="400D5E7A" w14:textId="266B16CD" w:rsidR="00CF35BC" w:rsidRDefault="00CF35BC" w:rsidP="00CF35BC">
      <w:r>
        <w:t xml:space="preserve">  \item タグ RAM：発行待機中の命令のデ</w:t>
      </w:r>
      <w:del w:id="55" w:author="秀樹 安藤" w:date="2020-12-13T17:12:00Z">
        <w:r w:rsidDel="00AF64E9">
          <w:delText>ィ</w:delText>
        </w:r>
      </w:del>
      <w:r>
        <w:t>スティネーション・タグを保持する回路で，選択論理から発行許可信号が送られると，対応する命令のタグ</w:t>
      </w:r>
      <w:del w:id="56" w:author="秀樹 安藤" w:date="2020-12-13T17:12:00Z">
        <w:r w:rsidDel="00AF64E9">
          <w:rPr>
            <w:rFonts w:hint="eastAsia"/>
          </w:rPr>
          <w:delText>を</w:delText>
        </w:r>
      </w:del>
      <w:ins w:id="57" w:author="秀樹 安藤" w:date="2020-12-13T17:12:00Z">
        <w:r w:rsidR="00AF64E9">
          <w:rPr>
            <w:rFonts w:hint="eastAsia"/>
          </w:rPr>
          <w:t>が</w:t>
        </w:r>
      </w:ins>
      <w:r>
        <w:t>読み出</w:t>
      </w:r>
      <w:ins w:id="58" w:author="秀樹 安藤" w:date="2020-12-13T17:12:00Z">
        <w:r w:rsidR="00AF64E9">
          <w:rPr>
            <w:rFonts w:hint="eastAsia"/>
          </w:rPr>
          <w:t>され</w:t>
        </w:r>
      </w:ins>
      <w:del w:id="59" w:author="秀樹 安藤" w:date="2020-12-13T17:12:00Z">
        <w:r w:rsidDel="00AF64E9">
          <w:delText>し</w:delText>
        </w:r>
      </w:del>
      <w:r>
        <w:t>，</w:t>
      </w:r>
      <w:del w:id="60" w:author="秀樹 安藤" w:date="2020-12-13T17:12:00Z">
        <w:r w:rsidDel="00AF64E9">
          <w:delText>それを</w:delText>
        </w:r>
      </w:del>
      <w:r>
        <w:t>ウェイクアップ論理へ送</w:t>
      </w:r>
      <w:ins w:id="61" w:author="秀樹 安藤" w:date="2020-12-13T17:13:00Z">
        <w:r w:rsidR="00AF64E9">
          <w:rPr>
            <w:rFonts w:hint="eastAsia"/>
          </w:rPr>
          <w:t>られる</w:t>
        </w:r>
      </w:ins>
      <w:del w:id="62" w:author="秀樹 安藤" w:date="2020-12-13T17:13:00Z">
        <w:r w:rsidDel="00AF64E9">
          <w:delText>る</w:delText>
        </w:r>
      </w:del>
      <w:r>
        <w:t>．</w:t>
      </w:r>
    </w:p>
    <w:p w14:paraId="5BEE574C" w14:textId="77777777" w:rsidR="00CF35BC" w:rsidRDefault="00CF35BC" w:rsidP="00CF35BC">
      <w:r>
        <w:t xml:space="preserve">  \item ペイロード RAM：発行待機中の命令の</w:t>
      </w:r>
      <w:del w:id="63" w:author="秀樹 安藤" w:date="2020-12-13T17:13:00Z">
        <w:r w:rsidDel="00AF64E9">
          <w:delText>命令の</w:delText>
        </w:r>
      </w:del>
      <w:r>
        <w:t xml:space="preserve">コードを保持する．選択論理から発行許可信号が送られると，対応する命令のコードを実行ユニットに送出する． </w:t>
      </w:r>
    </w:p>
    <w:p w14:paraId="6197D2D4" w14:textId="77777777" w:rsidR="00CF35BC" w:rsidRDefault="00CF35BC" w:rsidP="00CF35BC">
      <w:r>
        <w:t>\end{itemize}</w:t>
      </w:r>
    </w:p>
    <w:p w14:paraId="187FEF27" w14:textId="77777777" w:rsidR="00CF35BC" w:rsidRDefault="00CF35BC" w:rsidP="00CF35BC"/>
    <w:p w14:paraId="7F06605D" w14:textId="77777777" w:rsidR="00CF35BC" w:rsidRDefault="00CF35BC" w:rsidP="00CF35BC">
      <w:r>
        <w:t>\begin{figure}[</w:t>
      </w:r>
      <w:proofErr w:type="spellStart"/>
      <w:r>
        <w:t>thb</w:t>
      </w:r>
      <w:proofErr w:type="spellEnd"/>
      <w:r>
        <w:t>]</w:t>
      </w:r>
    </w:p>
    <w:p w14:paraId="32ABCEA4" w14:textId="77777777" w:rsidR="00CF35BC" w:rsidRDefault="00CF35BC" w:rsidP="00CF35BC">
      <w:r>
        <w:lastRenderedPageBreak/>
        <w:t xml:space="preserve">  \centering</w:t>
      </w:r>
    </w:p>
    <w:p w14:paraId="042330FD"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commentRangeStart w:id="64"/>
      <w:proofErr w:type="spellStart"/>
      <w:r>
        <w:t>wakeup_logic</w:t>
      </w:r>
      <w:commentRangeEnd w:id="64"/>
      <w:proofErr w:type="spellEnd"/>
      <w:r w:rsidR="00AF64E9">
        <w:rPr>
          <w:rStyle w:val="a5"/>
        </w:rPr>
        <w:commentReference w:id="64"/>
      </w:r>
      <w:r>
        <w:t>}</w:t>
      </w:r>
    </w:p>
    <w:p w14:paraId="551B115B" w14:textId="77777777" w:rsidR="00CF35BC" w:rsidRDefault="00CF35BC" w:rsidP="00CF35BC">
      <w:r>
        <w:t xml:space="preserve">  \caption{ウェイクアップ論理}</w:t>
      </w:r>
    </w:p>
    <w:p w14:paraId="0A75B9C9" w14:textId="77777777" w:rsidR="00CF35BC" w:rsidRDefault="00CF35BC" w:rsidP="00CF35BC">
      <w:r>
        <w:t xml:space="preserve">  \label{</w:t>
      </w:r>
      <w:proofErr w:type="spellStart"/>
      <w:r>
        <w:t>fig:wakeup_logic</w:t>
      </w:r>
      <w:proofErr w:type="spellEnd"/>
      <w:r>
        <w:t>}</w:t>
      </w:r>
    </w:p>
    <w:p w14:paraId="616512CF" w14:textId="77777777" w:rsidR="00CF35BC" w:rsidRDefault="00CF35BC" w:rsidP="00CF35BC">
      <w:r>
        <w:t>\end{figure}</w:t>
      </w:r>
    </w:p>
    <w:p w14:paraId="7D8F7147" w14:textId="77777777" w:rsidR="00CF35BC" w:rsidRDefault="00CF35BC" w:rsidP="00CF35BC"/>
    <w:p w14:paraId="02F9A815" w14:textId="77777777" w:rsidR="00CF35BC" w:rsidRDefault="00CF35BC" w:rsidP="00CF35BC">
      <w:r>
        <w:t>\begin{figure}[</w:t>
      </w:r>
      <w:proofErr w:type="spellStart"/>
      <w:r>
        <w:t>htb</w:t>
      </w:r>
      <w:proofErr w:type="spellEnd"/>
      <w:r>
        <w:t>]</w:t>
      </w:r>
    </w:p>
    <w:p w14:paraId="3EB1E7B3"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commentRangeStart w:id="65"/>
      <w:r>
        <w:t>cam</w:t>
      </w:r>
      <w:commentRangeEnd w:id="65"/>
      <w:r w:rsidR="0001315F">
        <w:rPr>
          <w:rStyle w:val="a5"/>
        </w:rPr>
        <w:commentReference w:id="65"/>
      </w:r>
      <w:r>
        <w:t>}</w:t>
      </w:r>
    </w:p>
    <w:p w14:paraId="4A128F1A" w14:textId="77777777" w:rsidR="00CF35BC" w:rsidRDefault="00CF35BC" w:rsidP="00CF35BC">
      <w:r>
        <w:t xml:space="preserve">  \caption{タグ比較器の CAM 回路}</w:t>
      </w:r>
    </w:p>
    <w:p w14:paraId="4508B774" w14:textId="77777777" w:rsidR="00CF35BC" w:rsidRDefault="00CF35BC" w:rsidP="00CF35BC">
      <w:r>
        <w:t xml:space="preserve">  \label{</w:t>
      </w:r>
      <w:proofErr w:type="spellStart"/>
      <w:r>
        <w:t>fig:cam</w:t>
      </w:r>
      <w:proofErr w:type="spellEnd"/>
      <w:r>
        <w:t>}</w:t>
      </w:r>
    </w:p>
    <w:p w14:paraId="7A72C344" w14:textId="77777777" w:rsidR="00CF35BC" w:rsidRDefault="00CF35BC" w:rsidP="00CF35BC">
      <w:r>
        <w:t>\end{figure}</w:t>
      </w:r>
    </w:p>
    <w:p w14:paraId="1FB9F7A6" w14:textId="77777777" w:rsidR="00CF35BC" w:rsidRDefault="00CF35BC" w:rsidP="00CF35BC"/>
    <w:p w14:paraId="3C5E5D2B" w14:textId="77777777" w:rsidR="00CF35BC" w:rsidRDefault="00CF35BC" w:rsidP="00CF35BC">
      <w:r>
        <w:t>\subsection{ウェイクアップ論理}</w:t>
      </w:r>
    </w:p>
    <w:p w14:paraId="0B290780" w14:textId="77777777" w:rsidR="00CF35BC" w:rsidRDefault="00CF35BC" w:rsidP="00CF35BC">
      <w:r>
        <w:t>\label{</w:t>
      </w:r>
      <w:proofErr w:type="spellStart"/>
      <w:r>
        <w:t>sec:wakeup_logic</w:t>
      </w:r>
      <w:proofErr w:type="spellEnd"/>
      <w:r>
        <w:t>}</w:t>
      </w:r>
    </w:p>
    <w:p w14:paraId="40117AEA" w14:textId="1AE94656" w:rsidR="00CF35BC" w:rsidRDefault="00CF35BC" w:rsidP="00CF35BC">
      <w:r>
        <w:t>\fig{</w:t>
      </w:r>
      <w:proofErr w:type="spellStart"/>
      <w:r>
        <w:t>wakeup_logic</w:t>
      </w:r>
      <w:proofErr w:type="spellEnd"/>
      <w:r>
        <w:t>}に，ウェイクアップ</w:t>
      </w:r>
      <w:ins w:id="66" w:author="秀樹 安藤" w:date="2020-12-13T17:15:00Z">
        <w:r w:rsidR="0001315F">
          <w:rPr>
            <w:rFonts w:hint="eastAsia"/>
          </w:rPr>
          <w:t>論理</w:t>
        </w:r>
      </w:ins>
      <w:r>
        <w:t>の回路を示す．図中の $IW$ は発行幅を，$IQS$ は IQ のエントリ数を表す．ウェイクアップ</w:t>
      </w:r>
      <w:ins w:id="67" w:author="秀樹 安藤" w:date="2020-12-13T17:15:00Z">
        <w:r w:rsidR="0001315F">
          <w:rPr>
            <w:rFonts w:hint="eastAsia"/>
          </w:rPr>
          <w:t>論理</w:t>
        </w:r>
      </w:ins>
      <w:r>
        <w:t>では，$IW$ 個のデ</w:t>
      </w:r>
      <w:del w:id="68" w:author="秀樹 安藤" w:date="2020-12-13T17:15:00Z">
        <w:r w:rsidDel="0001315F">
          <w:delText>ィ</w:delText>
        </w:r>
      </w:del>
      <w:r>
        <w:t>スティネーション・タグ（</w:t>
      </w:r>
      <w:proofErr w:type="spellStart"/>
      <w:r>
        <w:t>dtag</w:t>
      </w:r>
      <w:proofErr w:type="spellEnd"/>
      <w:r>
        <w:t>）が IQ 内の全命令に放送される．各命令は 2 つのソース・タグ（stag）を保持しており，放送されたデ</w:t>
      </w:r>
      <w:del w:id="69" w:author="秀樹 安藤" w:date="2020-12-13T17:15:00Z">
        <w:r w:rsidDel="0001315F">
          <w:delText>ィ</w:delText>
        </w:r>
      </w:del>
      <w:r>
        <w:t>スティネーション・タグと比較</w:t>
      </w:r>
      <w:del w:id="70" w:author="秀樹 安藤" w:date="2020-12-13T17:15:00Z">
        <w:r w:rsidDel="0001315F">
          <w:rPr>
            <w:rFonts w:hint="eastAsia"/>
          </w:rPr>
          <w:delText>が行わ</w:delText>
        </w:r>
      </w:del>
      <w:ins w:id="71" w:author="秀樹 安藤" w:date="2020-12-13T17:15:00Z">
        <w:r w:rsidR="0001315F">
          <w:rPr>
            <w:rFonts w:hint="eastAsia"/>
          </w:rPr>
          <w:t>さ</w:t>
        </w:r>
      </w:ins>
      <w:r>
        <w:t>れる．いずれかのデ</w:t>
      </w:r>
      <w:del w:id="72" w:author="秀樹 安藤" w:date="2020-12-13T17:16:00Z">
        <w:r w:rsidDel="0001315F">
          <w:delText>ィ</w:delText>
        </w:r>
      </w:del>
      <w:r>
        <w:t>スティネーション・タグとソース・タグが一致した場合，そのソース・オペランドのレディ・ビットがセットされる．2 つのレディ・ビットがセットされ</w:t>
      </w:r>
      <w:r>
        <w:rPr>
          <w:rFonts w:hint="eastAsia"/>
        </w:rPr>
        <w:t>た命令は発行が可能となるため発行要求が出力される．</w:t>
      </w:r>
    </w:p>
    <w:p w14:paraId="79A52C6F" w14:textId="77777777" w:rsidR="00CF35BC" w:rsidRDefault="00CF35BC" w:rsidP="00CF35BC"/>
    <w:p w14:paraId="50A69ED3" w14:textId="7CC46F6F" w:rsidR="00CF35BC" w:rsidRDefault="00CF35BC" w:rsidP="00CF35BC">
      <w:r>
        <w:t>\fig{cam}に，IQ に使用されるタグ比較器の CAM 回路を示す．同図は，ソース・タグ 1 ビット分の比較回路を表す．同図に示すように，高速化のため通常ダイナミック論理によって構成される</w:t>
      </w:r>
      <w:ins w:id="73" w:author="秀樹 安藤" w:date="2020-12-13T17:19:00Z">
        <w:r w:rsidR="00883098">
          <w:t>~\cite{Palacharla1997}</w:t>
        </w:r>
      </w:ins>
      <w:r>
        <w:t>．比較の動作は，次のように行われる．まず，マッチ線がプリチャージされる．次にデスティネーション・タグが放送され，比較が行われる．タグが不一致であれば，直列に接続された 2 つのプルダウン・トランジスタが両方とも ON となり，マッチ線がディスチャージされる．タグが一致する場合，マッチ線は $H$ の状態が維持される．</w:t>
      </w:r>
      <w:r>
        <w:rPr>
          <w:rFonts w:hint="eastAsia"/>
        </w:rPr>
        <w:t>比較器はマッチ線のディスチャージ時に電力を消費する．</w:t>
      </w:r>
    </w:p>
    <w:p w14:paraId="2327F246" w14:textId="77777777" w:rsidR="00CF35BC" w:rsidRDefault="00CF35BC" w:rsidP="00CF35BC"/>
    <w:p w14:paraId="4E86374D" w14:textId="77777777" w:rsidR="00CF35BC" w:rsidRDefault="00CF35BC" w:rsidP="00CF35BC">
      <w:r>
        <w:t>\section{IQ の方式}</w:t>
      </w:r>
    </w:p>
    <w:p w14:paraId="0E0476F1" w14:textId="77777777" w:rsidR="00CF35BC" w:rsidRDefault="00CF35BC" w:rsidP="00CF35BC">
      <w:r>
        <w:t>\label{</w:t>
      </w:r>
      <w:proofErr w:type="spellStart"/>
      <w:r>
        <w:t>sec:iq_scheme</w:t>
      </w:r>
      <w:proofErr w:type="spellEnd"/>
      <w:r>
        <w:t>}</w:t>
      </w:r>
    </w:p>
    <w:p w14:paraId="5C53B997" w14:textId="5089EBCE" w:rsidR="00CF35BC" w:rsidRDefault="00CF35BC" w:rsidP="00CF35BC">
      <w:r>
        <w:rPr>
          <w:rFonts w:hint="eastAsia"/>
        </w:rPr>
        <w:t>これまで，</w:t>
      </w:r>
      <w:r>
        <w:t>IQ の方式としてシフト・キュー，サーキュラ・キュー，ランダム・キューの 3 つの方式が</w:t>
      </w:r>
      <w:ins w:id="74" w:author="秀樹 安藤" w:date="2020-12-13T17:20:00Z">
        <w:r w:rsidR="000C3D05">
          <w:rPr>
            <w:rFonts w:hint="eastAsia"/>
          </w:rPr>
          <w:t>商用プロセッサで</w:t>
        </w:r>
      </w:ins>
      <w:ins w:id="75" w:author="秀樹 安藤" w:date="2020-12-13T17:21:00Z">
        <w:r w:rsidR="000C3D05">
          <w:rPr>
            <w:rFonts w:hint="eastAsia"/>
          </w:rPr>
          <w:t>使用</w:t>
        </w:r>
      </w:ins>
      <w:commentRangeStart w:id="76"/>
      <w:del w:id="77" w:author="秀樹 安藤" w:date="2020-12-13T17:21:00Z">
        <w:r w:rsidDel="000C3D05">
          <w:delText>提案</w:delText>
        </w:r>
      </w:del>
      <w:r>
        <w:t>され</w:t>
      </w:r>
      <w:del w:id="78" w:author="秀樹 安藤" w:date="2020-12-13T17:22:00Z">
        <w:r w:rsidDel="000C3D05">
          <w:delText>てい</w:delText>
        </w:r>
      </w:del>
      <w:ins w:id="79" w:author="秀樹 安藤" w:date="2020-12-13T17:21:00Z">
        <w:r w:rsidR="000C3D05">
          <w:rPr>
            <w:rFonts w:hint="eastAsia"/>
          </w:rPr>
          <w:t>た</w:t>
        </w:r>
      </w:ins>
      <w:commentRangeEnd w:id="76"/>
      <w:ins w:id="80" w:author="秀樹 安藤" w:date="2020-12-13T17:22:00Z">
        <w:r w:rsidR="000C3D05">
          <w:rPr>
            <w:rStyle w:val="a5"/>
          </w:rPr>
          <w:commentReference w:id="76"/>
        </w:r>
      </w:ins>
      <w:del w:id="81" w:author="秀樹 安藤" w:date="2020-12-13T17:21:00Z">
        <w:r w:rsidDel="000C3D05">
          <w:delText>る</w:delText>
        </w:r>
      </w:del>
      <w:r>
        <w:t>．各方式に関して説明した後，現在主流</w:t>
      </w:r>
      <w:ins w:id="82" w:author="秀樹 安藤" w:date="2020-12-13T17:21:00Z">
        <w:r w:rsidR="000C3D05">
          <w:rPr>
            <w:rFonts w:hint="eastAsia"/>
          </w:rPr>
          <w:t>の</w:t>
        </w:r>
      </w:ins>
      <w:del w:id="83" w:author="秀樹 安藤" w:date="2020-12-13T17:21:00Z">
        <w:r w:rsidDel="000C3D05">
          <w:delText>な</w:delText>
        </w:r>
      </w:del>
      <w:r>
        <w:t>方式であるエイジ論理付きのランダム・キューに関して説明する．</w:t>
      </w:r>
    </w:p>
    <w:p w14:paraId="1303BEFC" w14:textId="77777777" w:rsidR="00CF35BC" w:rsidRDefault="00CF35BC" w:rsidP="00CF35BC"/>
    <w:p w14:paraId="11C276F5" w14:textId="77777777" w:rsidR="00CF35BC" w:rsidRDefault="00CF35BC" w:rsidP="00CF35BC">
      <w:r>
        <w:lastRenderedPageBreak/>
        <w:t>\subsection{シフト・キュー}</w:t>
      </w:r>
    </w:p>
    <w:p w14:paraId="6C5A4B53" w14:textId="52EC6196" w:rsidR="00CF35BC" w:rsidRDefault="00CF35BC" w:rsidP="00CF35BC">
      <w:r>
        <w:rPr>
          <w:rFonts w:hint="eastAsia"/>
        </w:rPr>
        <w:t>シフト・キューは，</w:t>
      </w:r>
      <w:ins w:id="84" w:author="秀樹 安藤" w:date="2020-12-13T17:24:00Z">
        <w:r w:rsidR="00BE6DE9">
          <w:rPr>
            <w:rFonts w:hint="eastAsia"/>
          </w:rPr>
          <w:t>非常に古い（20年以上前）</w:t>
        </w:r>
      </w:ins>
      <w:del w:id="85" w:author="秀樹 安藤" w:date="2020-12-13T17:24:00Z">
        <w:r w:rsidDel="00BE6DE9">
          <w:rPr>
            <w:rFonts w:hint="eastAsia"/>
          </w:rPr>
          <w:delText>最も古くに提案され，</w:delText>
        </w:r>
      </w:del>
      <w:r>
        <w:rPr>
          <w:rFonts w:hint="eastAsia"/>
        </w:rPr>
        <w:t>商用プロセッサに使用された</w:t>
      </w:r>
      <w:r>
        <w:t xml:space="preserve"> IQ の方式である~\cite{Farrell1998}．シフト・キューでは，IQ </w:t>
      </w:r>
      <w:ins w:id="86" w:author="秀樹 安藤" w:date="2020-12-13T17:25:00Z">
        <w:r w:rsidR="00BE6DE9">
          <w:rPr>
            <w:rFonts w:hint="eastAsia"/>
          </w:rPr>
          <w:t>は基本的にF</w:t>
        </w:r>
        <w:r w:rsidR="00BE6DE9">
          <w:t>IFO</w:t>
        </w:r>
        <w:r w:rsidR="00BE6DE9">
          <w:rPr>
            <w:rFonts w:hint="eastAsia"/>
          </w:rPr>
          <w:t>バッファであり、末尾の</w:t>
        </w:r>
      </w:ins>
      <w:del w:id="87" w:author="秀樹 安藤" w:date="2020-12-13T17:25:00Z">
        <w:r w:rsidDel="00BE6DE9">
          <w:delText>の先頭の</w:delText>
        </w:r>
      </w:del>
      <w:r>
        <w:t>エントリ</w:t>
      </w:r>
      <w:del w:id="88" w:author="秀樹 安藤" w:date="2020-12-13T17:25:00Z">
        <w:r w:rsidDel="00BE6DE9">
          <w:delText>より順</w:delText>
        </w:r>
      </w:del>
      <w:r>
        <w:t>に命令をディスパッチする．これにより，古い命令に高い発行優先度を与えることができる．\footnote{一般に，古い命令から優先的に発行すると，性能がより高くなることが知られて</w:t>
      </w:r>
      <w:commentRangeStart w:id="89"/>
      <w:r>
        <w:t>いる</w:t>
      </w:r>
      <w:commentRangeEnd w:id="89"/>
      <w:r w:rsidR="00BE6DE9">
        <w:rPr>
          <w:rStyle w:val="a5"/>
        </w:rPr>
        <w:commentReference w:id="89"/>
      </w:r>
      <w:ins w:id="90" w:author="秀樹 安藤" w:date="2020-12-13T17:27:00Z">
        <w:r w:rsidR="00BE6DE9">
          <w:rPr>
            <w:rFonts w:hint="eastAsia"/>
          </w:rPr>
          <w:t>_</w:t>
        </w:r>
        <w:r w:rsidR="00BE6DE9">
          <w:t>\cite{Butler1992}</w:t>
        </w:r>
      </w:ins>
      <w:r>
        <w:t>．}</w:t>
      </w:r>
    </w:p>
    <w:p w14:paraId="5F08A371" w14:textId="77777777" w:rsidR="00CF35BC" w:rsidRDefault="00CF35BC" w:rsidP="00CF35BC"/>
    <w:p w14:paraId="6972FC4B" w14:textId="77777777" w:rsidR="00CF35BC" w:rsidRDefault="00CF35BC" w:rsidP="00CF35BC">
      <w:r>
        <w:rPr>
          <w:rFonts w:hint="eastAsia"/>
        </w:rPr>
        <w:t>また，シフト・キューでは命令を発行したエントリの空きを詰めるコンパクションを行うことにより，高い容量効率も達成することができる．正しい発行優先度と，高い容量効率を同時に達成するため，シフト・キューは</w:t>
      </w:r>
      <w:r>
        <w:t xml:space="preserve"> IQ の方式の中で最も高い性能を得ることができる．</w:t>
      </w:r>
    </w:p>
    <w:p w14:paraId="7B45A5B4" w14:textId="77777777" w:rsidR="00CF35BC" w:rsidRDefault="00CF35BC" w:rsidP="00CF35BC"/>
    <w:p w14:paraId="39F2F023" w14:textId="11503F6F" w:rsidR="00CF35BC" w:rsidRDefault="00CF35BC" w:rsidP="00CF35BC">
      <w:r>
        <w:rPr>
          <w:rFonts w:hint="eastAsia"/>
        </w:rPr>
        <w:t>一方でシフト・キューには，コンパクションの回路が非常に複雑で，また消費電力が非常に大きいという欠点がある．そのため，シフト・キューはスケーリングが困難</w:t>
      </w:r>
      <w:ins w:id="91" w:author="秀樹 安藤" w:date="2020-12-13T17:28:00Z">
        <w:r w:rsidR="00BE6DE9">
          <w:rPr>
            <w:rFonts w:hint="eastAsia"/>
          </w:rPr>
          <w:t>であり</w:t>
        </w:r>
      </w:ins>
      <w:del w:id="92" w:author="秀樹 安藤" w:date="2020-12-13T17:28:00Z">
        <w:r w:rsidDel="00BE6DE9">
          <w:rPr>
            <w:rFonts w:hint="eastAsia"/>
          </w:rPr>
          <w:delText>となっており</w:delText>
        </w:r>
      </w:del>
      <w:r>
        <w:rPr>
          <w:rFonts w:hint="eastAsia"/>
        </w:rPr>
        <w:t>，現在のプロセッサ</w:t>
      </w:r>
      <w:ins w:id="93" w:author="秀樹 安藤" w:date="2020-12-13T17:28:00Z">
        <w:r w:rsidR="00BE6DE9">
          <w:rPr>
            <w:rFonts w:hint="eastAsia"/>
          </w:rPr>
          <w:t>で</w:t>
        </w:r>
      </w:ins>
      <w:del w:id="94" w:author="秀樹 安藤" w:date="2020-12-13T17:28:00Z">
        <w:r w:rsidDel="00BE6DE9">
          <w:rPr>
            <w:rFonts w:hint="eastAsia"/>
          </w:rPr>
          <w:delText>に</w:delText>
        </w:r>
      </w:del>
      <w:r>
        <w:rPr>
          <w:rFonts w:hint="eastAsia"/>
        </w:rPr>
        <w:t>は使用されていない．</w:t>
      </w:r>
    </w:p>
    <w:p w14:paraId="37F35165" w14:textId="77777777" w:rsidR="00CF35BC" w:rsidRDefault="00CF35BC" w:rsidP="00CF35BC"/>
    <w:p w14:paraId="0C867200" w14:textId="77777777" w:rsidR="00CF35BC" w:rsidRDefault="00CF35BC" w:rsidP="00CF35BC">
      <w:r>
        <w:t>\subsection{サーキュラー・キュー}</w:t>
      </w:r>
    </w:p>
    <w:p w14:paraId="1CD02977" w14:textId="723CC092" w:rsidR="00CF35BC" w:rsidRDefault="00CF35BC" w:rsidP="00CF35BC">
      <w:r>
        <w:rPr>
          <w:rFonts w:hint="eastAsia"/>
        </w:rPr>
        <w:t>サーキュラー・キューは，</w:t>
      </w:r>
      <w:ins w:id="95" w:author="秀樹 安藤" w:date="2020-12-13T17:42:00Z">
        <w:r w:rsidR="00612E8E">
          <w:rPr>
            <w:rFonts w:hint="eastAsia"/>
          </w:rPr>
          <w:t>シフト・キューと同様、</w:t>
        </w:r>
      </w:ins>
      <w:r>
        <w:rPr>
          <w:rFonts w:hint="eastAsia"/>
        </w:rPr>
        <w:t>命令をプログラム順に並べるが，コンパクションを行わない</w:t>
      </w:r>
      <w:del w:id="96" w:author="秀樹 安藤" w:date="2020-12-13T17:42:00Z">
        <w:r w:rsidDel="00612E8E">
          <w:rPr>
            <w:rFonts w:hint="eastAsia"/>
          </w:rPr>
          <w:delText>ような</w:delText>
        </w:r>
      </w:del>
      <w:r>
        <w:rPr>
          <w:rFonts w:hint="eastAsia"/>
        </w:rPr>
        <w:t>方式である</w:t>
      </w:r>
      <w:r>
        <w:t>~\cite{Abella:survey2003}．</w:t>
      </w:r>
      <w:del w:id="97" w:author="秀樹 安藤" w:date="2020-12-13T17:42:00Z">
        <w:r w:rsidDel="00612E8E">
          <w:delText>IQ は，ヘッド・ポインタとテール・ポインタを用いて</w:delText>
        </w:r>
      </w:del>
      <w:r>
        <w:t>サーキュラー・バッファ</w:t>
      </w:r>
      <w:del w:id="98" w:author="秀樹 安藤" w:date="2020-12-13T17:42:00Z">
        <w:r w:rsidDel="00612E8E">
          <w:rPr>
            <w:rFonts w:hint="eastAsia"/>
          </w:rPr>
          <w:delText>として管理される</w:delText>
        </w:r>
      </w:del>
      <w:ins w:id="99" w:author="秀樹 安藤" w:date="2020-12-13T17:42:00Z">
        <w:r w:rsidR="00612E8E">
          <w:rPr>
            <w:rFonts w:hint="eastAsia"/>
          </w:rPr>
          <w:t>で実装される</w:t>
        </w:r>
      </w:ins>
      <w:r>
        <w:t>．</w:t>
      </w:r>
    </w:p>
    <w:p w14:paraId="78D38E4C" w14:textId="77777777" w:rsidR="00CF35BC" w:rsidRDefault="00CF35BC" w:rsidP="00CF35BC"/>
    <w:p w14:paraId="6706F22B" w14:textId="755AA583" w:rsidR="00CF35BC" w:rsidRDefault="00CF35BC" w:rsidP="00CF35BC">
      <w:r>
        <w:rPr>
          <w:rFonts w:hint="eastAsia"/>
        </w:rPr>
        <w:t>サーキュラー・キューでは，</w:t>
      </w:r>
      <w:ins w:id="100" w:author="秀樹 安藤" w:date="2020-12-13T17:43:00Z">
        <w:r w:rsidR="00612E8E">
          <w:rPr>
            <w:rFonts w:hint="eastAsia"/>
          </w:rPr>
          <w:t>先頭と末尾の間</w:t>
        </w:r>
      </w:ins>
      <w:ins w:id="101" w:author="秀樹 安藤" w:date="2020-12-13T17:44:00Z">
        <w:r w:rsidR="00612E8E">
          <w:rPr>
            <w:rFonts w:hint="eastAsia"/>
          </w:rPr>
          <w:t>の</w:t>
        </w:r>
      </w:ins>
      <w:del w:id="102" w:author="秀樹 安藤" w:date="2020-12-13T17:44:00Z">
        <w:r w:rsidDel="00612E8E">
          <w:rPr>
            <w:rFonts w:hint="eastAsia"/>
          </w:rPr>
          <w:delText>既に</w:delText>
        </w:r>
      </w:del>
      <w:r>
        <w:rPr>
          <w:rFonts w:hint="eastAsia"/>
        </w:rPr>
        <w:t>命令が発行されて</w:t>
      </w:r>
      <w:del w:id="103" w:author="秀樹 安藤" w:date="2020-12-13T17:44:00Z">
        <w:r w:rsidDel="00612E8E">
          <w:rPr>
            <w:rFonts w:hint="eastAsia"/>
          </w:rPr>
          <w:delText>いるが</w:delText>
        </w:r>
      </w:del>
      <w:ins w:id="104" w:author="秀樹 安藤" w:date="2020-12-13T17:44:00Z">
        <w:r w:rsidR="00612E8E">
          <w:rPr>
            <w:rFonts w:hint="eastAsia"/>
          </w:rPr>
          <w:t>も</w:t>
        </w:r>
      </w:ins>
      <w:r>
        <w:rPr>
          <w:rFonts w:hint="eastAsia"/>
        </w:rPr>
        <w:t>，新たに命令をディスパッチできない</w:t>
      </w:r>
      <w:del w:id="105" w:author="秀樹 安藤" w:date="2020-12-13T17:44:00Z">
        <w:r w:rsidDel="00612E8E">
          <w:rPr>
            <w:rFonts w:hint="eastAsia"/>
          </w:rPr>
          <w:delText>エントリが発生する</w:delText>
        </w:r>
      </w:del>
      <w:r>
        <w:rPr>
          <w:rFonts w:hint="eastAsia"/>
        </w:rPr>
        <w:t>ため，</w:t>
      </w:r>
      <w:r>
        <w:t>IQ の容量効率がシフト・キューと比較して低下する．また，ヘッド・ポインタとテール・ポインタの位置が逆転するラップ・アラウンドが生じた際には，新しい命令に高い優先度が与えられる優先度逆転が起き，選択論理が正しい優先度で命令を選択できない．これらの理由から，サーキュラー・キューはシフト・キューと比較して性能が低下する．特に，容量効率が低下する影響は大きく，現在のプロセッサ</w:t>
      </w:r>
      <w:ins w:id="106" w:author="秀樹 安藤" w:date="2020-12-13T17:45:00Z">
        <w:r w:rsidR="00612E8E">
          <w:rPr>
            <w:rFonts w:hint="eastAsia"/>
          </w:rPr>
          <w:t>で</w:t>
        </w:r>
      </w:ins>
      <w:del w:id="107" w:author="秀樹 安藤" w:date="2020-12-13T17:45:00Z">
        <w:r w:rsidDel="00612E8E">
          <w:delText>に</w:delText>
        </w:r>
      </w:del>
      <w:r>
        <w:t>は使用されていない．</w:t>
      </w:r>
    </w:p>
    <w:p w14:paraId="10853F81" w14:textId="77777777" w:rsidR="00CF35BC" w:rsidRDefault="00CF35BC" w:rsidP="00CF35BC"/>
    <w:p w14:paraId="62E1F035" w14:textId="77777777" w:rsidR="00CF35BC" w:rsidRDefault="00CF35BC" w:rsidP="00CF35BC">
      <w:r>
        <w:t>\subsection{ランダム・キュー}</w:t>
      </w:r>
    </w:p>
    <w:p w14:paraId="10C911E0" w14:textId="4012FBA2" w:rsidR="00CF35BC" w:rsidRDefault="00CF35BC" w:rsidP="00CF35BC">
      <w:r>
        <w:rPr>
          <w:rFonts w:hint="eastAsia"/>
        </w:rPr>
        <w:t>近年は，回路の単純化や電力削減のため空いているエントリに単純にディスパッチするランダム・キューが使用されている</w:t>
      </w:r>
      <w:r>
        <w:t>~\cite{Alpha21464, AMD-Bulldozer, IBM-Power8}．ランダム・キューでは IQ の容量を無駄にすることがなく，高い容量効率を達成する．その一方で，命令が年齢とは無関係にランダムに並ぶため，正しい優先度で命令を発行することが</w:t>
      </w:r>
      <w:ins w:id="108" w:author="秀樹 安藤" w:date="2020-12-13T17:45:00Z">
        <w:r w:rsidR="00612E8E">
          <w:rPr>
            <w:rFonts w:hint="eastAsia"/>
          </w:rPr>
          <w:t>でき</w:t>
        </w:r>
      </w:ins>
      <w:del w:id="109" w:author="秀樹 安藤" w:date="2020-12-13T17:45:00Z">
        <w:r w:rsidDel="00612E8E">
          <w:delText>出来</w:delText>
        </w:r>
      </w:del>
      <w:r>
        <w:t>ない．</w:t>
      </w:r>
    </w:p>
    <w:p w14:paraId="0CBF7214" w14:textId="77777777" w:rsidR="00CF35BC" w:rsidRDefault="00CF35BC" w:rsidP="00CF35BC"/>
    <w:p w14:paraId="2788297B" w14:textId="77777777" w:rsidR="00CF35BC" w:rsidRDefault="00CF35BC" w:rsidP="00CF35BC">
      <w:r>
        <w:rPr>
          <w:rFonts w:hint="eastAsia"/>
        </w:rPr>
        <w:t>ランダム・キューでは，</w:t>
      </w:r>
      <w:r>
        <w:t>IQ の空きエントリのインデクスを保持するフリー・リストを用意する．ディスパッチ時には，フリー・リストから読み出したインデクスが指す IQ のエント</w:t>
      </w:r>
      <w:r>
        <w:lastRenderedPageBreak/>
        <w:t>リに命令を書き込む．IQ から命令が発行されエントリが無効化されると，そのインデクスをフリー・リストへ返す．フリー・リストは FIFO バッファで管理される．</w:t>
      </w:r>
    </w:p>
    <w:p w14:paraId="2DAC20B6" w14:textId="77777777" w:rsidR="00CF35BC" w:rsidRDefault="00CF35BC" w:rsidP="00CF35BC"/>
    <w:p w14:paraId="3F6FB577" w14:textId="77777777" w:rsidR="00CF35BC" w:rsidRDefault="00CF35BC" w:rsidP="00CF35BC">
      <w:r>
        <w:t>\subsection{エイジ論理付きランダム・キュー}</w:t>
      </w:r>
    </w:p>
    <w:p w14:paraId="3B917DC8" w14:textId="1B6745DB" w:rsidR="00CF35BC" w:rsidRDefault="00CF35BC" w:rsidP="00CF35BC">
      <w:r>
        <w:rPr>
          <w:rFonts w:hint="eastAsia"/>
        </w:rPr>
        <w:t>ランダム・キューにおける発行優先度</w:t>
      </w:r>
      <w:ins w:id="110" w:author="秀樹 安藤" w:date="2020-12-13T17:46:00Z">
        <w:r w:rsidR="00612E8E">
          <w:rPr>
            <w:rFonts w:hint="eastAsia"/>
          </w:rPr>
          <w:t>に関する</w:t>
        </w:r>
      </w:ins>
      <w:del w:id="111" w:author="秀樹 安藤" w:date="2020-12-13T17:46:00Z">
        <w:r w:rsidDel="00612E8E">
          <w:rPr>
            <w:rFonts w:hint="eastAsia"/>
          </w:rPr>
          <w:delText>の</w:delText>
        </w:r>
      </w:del>
      <w:r>
        <w:rPr>
          <w:rFonts w:hint="eastAsia"/>
        </w:rPr>
        <w:t>欠点を緩和するため，ランダム</w:t>
      </w:r>
      <w:ins w:id="112" w:author="秀樹 安藤" w:date="2020-12-13T17:46:00Z">
        <w:r w:rsidR="00612E8E">
          <w:rPr>
            <w:rFonts w:hint="eastAsia"/>
          </w:rPr>
          <w:t>・</w:t>
        </w:r>
      </w:ins>
      <w:del w:id="113" w:author="秀樹 安藤" w:date="2020-12-13T17:46:00Z">
        <w:r w:rsidDel="00612E8E">
          <w:rPr>
            <w:rFonts w:hint="eastAsia"/>
          </w:rPr>
          <w:delText>．</w:delText>
        </w:r>
      </w:del>
      <w:r>
        <w:rPr>
          <w:rFonts w:hint="eastAsia"/>
        </w:rPr>
        <w:t>キューは一般にエイジ論理</w:t>
      </w:r>
      <w:ins w:id="114" w:author="秀樹 安藤" w:date="2020-12-13T17:46:00Z">
        <w:r w:rsidR="00612E8E">
          <w:rPr>
            <w:rFonts w:hint="eastAsia"/>
          </w:rPr>
          <w:t>が</w:t>
        </w:r>
      </w:ins>
      <w:del w:id="115" w:author="秀樹 安藤" w:date="2020-12-13T17:46:00Z">
        <w:r w:rsidDel="00612E8E">
          <w:rPr>
            <w:rFonts w:hint="eastAsia"/>
          </w:rPr>
          <w:delText>と</w:delText>
        </w:r>
      </w:del>
      <w:r>
        <w:rPr>
          <w:rFonts w:hint="eastAsia"/>
        </w:rPr>
        <w:t>併用される</w:t>
      </w:r>
      <w:r>
        <w:t>~\cite{Alpha21464}．エイジ論理は選択論理と並列に動作する回路で，発行要求が出された命令の中で最も古い 1 命令を選ぶ．最も古い命令はクリティカル・パス上の命令である可能性が高いため，これを優先して発行することができ，結果としてエイジ論理付きランダム・キューは通常のランダム・キューと比較して性能が大きく向上する．</w:t>
      </w:r>
    </w:p>
    <w:p w14:paraId="57933C8B" w14:textId="77777777" w:rsidR="00CF35BC" w:rsidRDefault="00CF35BC" w:rsidP="00CF35BC"/>
    <w:p w14:paraId="468686FF" w14:textId="155C7B64" w:rsidR="00CF35BC" w:rsidRDefault="00CF35BC" w:rsidP="00CF35BC">
      <w:r>
        <w:rPr>
          <w:rFonts w:hint="eastAsia"/>
        </w:rPr>
        <w:t>本研究における</w:t>
      </w:r>
      <w:r>
        <w:t xml:space="preserve"> IQ は，エイジ論理付きのランダム・キューを</w:t>
      </w:r>
      <w:del w:id="116" w:author="秀樹 安藤" w:date="2020-12-13T17:47:00Z">
        <w:r w:rsidDel="00612E8E">
          <w:rPr>
            <w:rFonts w:hint="eastAsia"/>
          </w:rPr>
          <w:delText>使用</w:delText>
        </w:r>
      </w:del>
      <w:ins w:id="117" w:author="秀樹 安藤" w:date="2020-12-13T17:47:00Z">
        <w:r w:rsidR="00612E8E">
          <w:rPr>
            <w:rFonts w:hint="eastAsia"/>
          </w:rPr>
          <w:t>仮定</w:t>
        </w:r>
      </w:ins>
      <w:r>
        <w:t>する．</w:t>
      </w:r>
    </w:p>
    <w:p w14:paraId="31F5D10F" w14:textId="77777777" w:rsidR="00CF35BC" w:rsidRPr="00612E8E" w:rsidRDefault="00CF35BC" w:rsidP="00CF35BC"/>
    <w:p w14:paraId="3E61FFEB" w14:textId="77777777" w:rsidR="00CF35BC" w:rsidRDefault="00CF35BC" w:rsidP="00CF35BC"/>
    <w:p w14:paraId="50A3C18C" w14:textId="77777777" w:rsidR="00CF35BC" w:rsidRDefault="00CF35BC" w:rsidP="00CF35BC">
      <w:r>
        <w:t>+++++++++++++++++++++++++++++++++++++</w:t>
      </w:r>
    </w:p>
    <w:p w14:paraId="3544F645" w14:textId="77777777" w:rsidR="00CF35BC" w:rsidRDefault="00CF35BC" w:rsidP="00CF35BC">
      <w:proofErr w:type="spellStart"/>
      <w:r>
        <w:t>src</w:t>
      </w:r>
      <w:proofErr w:type="spellEnd"/>
      <w:r>
        <w:t>/</w:t>
      </w:r>
      <w:proofErr w:type="spellStart"/>
      <w:r>
        <w:t>segment_IQ</w:t>
      </w:r>
      <w:proofErr w:type="spellEnd"/>
    </w:p>
    <w:p w14:paraId="31A889D0" w14:textId="77777777" w:rsidR="00CF35BC" w:rsidRDefault="00CF35BC" w:rsidP="00CF35BC">
      <w:r>
        <w:t>+++++++++++++++++++++++++++++++++++++</w:t>
      </w:r>
    </w:p>
    <w:p w14:paraId="29BBB4C0" w14:textId="77777777" w:rsidR="00CF35BC" w:rsidRDefault="00CF35BC" w:rsidP="00CF35BC">
      <w:r>
        <w:t>\chapter{提案手法：セグメント化した IQ}</w:t>
      </w:r>
    </w:p>
    <w:p w14:paraId="2111E878" w14:textId="77777777" w:rsidR="00CF35BC" w:rsidRDefault="00CF35BC" w:rsidP="00CF35BC">
      <w:r>
        <w:t>\label{</w:t>
      </w:r>
      <w:proofErr w:type="spellStart"/>
      <w:r>
        <w:t>sec:segment_IQ</w:t>
      </w:r>
      <w:proofErr w:type="spellEnd"/>
      <w:r>
        <w:t>}</w:t>
      </w:r>
    </w:p>
    <w:p w14:paraId="470FF858" w14:textId="77777777" w:rsidR="00CF35BC" w:rsidRDefault="00CF35BC" w:rsidP="00CF35BC">
      <w:r>
        <w:rPr>
          <w:rFonts w:hint="eastAsia"/>
        </w:rPr>
        <w:t>本論文では，</w:t>
      </w:r>
      <w:r>
        <w:t>IQ のタグ比較器の動作回数を削減するための手法として，IQ をセグメント化する手法を提案する．本章では，\</w:t>
      </w:r>
      <w:proofErr w:type="spellStart"/>
      <w:r>
        <w:t>refsec</w:t>
      </w:r>
      <w:proofErr w:type="spellEnd"/>
      <w:r>
        <w:t>{</w:t>
      </w:r>
      <w:proofErr w:type="spellStart"/>
      <w:r>
        <w:t>segmented_IQ</w:t>
      </w:r>
      <w:proofErr w:type="spellEnd"/>
      <w:r>
        <w:t>}で提案手法の基本アイデアに関して説明したあと，\</w:t>
      </w:r>
      <w:proofErr w:type="spellStart"/>
      <w:r>
        <w:t>refsec</w:t>
      </w:r>
      <w:proofErr w:type="spellEnd"/>
      <w:r>
        <w:t>{</w:t>
      </w:r>
      <w:proofErr w:type="spellStart"/>
      <w:r>
        <w:t>second_tag_comp</w:t>
      </w:r>
      <w:proofErr w:type="spellEnd"/>
      <w:r>
        <w:t>}で提案手法における第 2 ソース・タグ比較の削減方法である，\</w:t>
      </w:r>
      <w:proofErr w:type="spellStart"/>
      <w:r>
        <w:t>textbf</w:t>
      </w:r>
      <w:proofErr w:type="spellEnd"/>
      <w:r>
        <w:t>{スワップ}と\</w:t>
      </w:r>
      <w:proofErr w:type="spellStart"/>
      <w:r>
        <w:t>textbf</w:t>
      </w:r>
      <w:proofErr w:type="spellEnd"/>
      <w:r>
        <w:t>{サブ・セグメント}に関して説明する．</w:t>
      </w:r>
    </w:p>
    <w:p w14:paraId="4AB71D03" w14:textId="77777777" w:rsidR="00CF35BC" w:rsidRDefault="00CF35BC" w:rsidP="00CF35BC"/>
    <w:p w14:paraId="6DE0DC25" w14:textId="77777777" w:rsidR="00CF35BC" w:rsidRDefault="00CF35BC" w:rsidP="00CF35BC">
      <w:r>
        <w:t>\section{IQ のセグメント化}</w:t>
      </w:r>
    </w:p>
    <w:p w14:paraId="666A7266" w14:textId="77777777" w:rsidR="00CF35BC" w:rsidRDefault="00CF35BC" w:rsidP="00CF35BC">
      <w:r>
        <w:t>\label{</w:t>
      </w:r>
      <w:proofErr w:type="spellStart"/>
      <w:r>
        <w:t>sec:segmented_IQ</w:t>
      </w:r>
      <w:proofErr w:type="spellEnd"/>
      <w:r>
        <w:t>}</w:t>
      </w:r>
    </w:p>
    <w:p w14:paraId="1CB38FBE" w14:textId="77777777" w:rsidR="00CF35BC" w:rsidRDefault="00CF35BC" w:rsidP="00CF35BC">
      <w:r>
        <w:rPr>
          <w:rFonts w:hint="eastAsia"/>
        </w:rPr>
        <w:t>本節では，提案手法の概要を説明した後，提案手法におけるウェイクアップとディスパッチに関して詳しく説明する．</w:t>
      </w:r>
    </w:p>
    <w:p w14:paraId="2F9E39F3" w14:textId="77777777" w:rsidR="00CF35BC" w:rsidRDefault="00CF35BC" w:rsidP="00CF35BC"/>
    <w:p w14:paraId="6421F585" w14:textId="77777777" w:rsidR="00CF35BC" w:rsidRDefault="00CF35BC" w:rsidP="00CF35BC">
      <w:r>
        <w:t>\begin{figure}[</w:t>
      </w:r>
      <w:proofErr w:type="spellStart"/>
      <w:r>
        <w:t>htb</w:t>
      </w:r>
      <w:proofErr w:type="spellEnd"/>
      <w:r>
        <w:t>]</w:t>
      </w:r>
    </w:p>
    <w:p w14:paraId="05D4CBC8" w14:textId="77777777" w:rsidR="00CF35BC" w:rsidRDefault="00CF35BC" w:rsidP="00CF35BC">
      <w:r>
        <w:t xml:space="preserve">  \centering</w:t>
      </w:r>
    </w:p>
    <w:p w14:paraId="4F9A70AD"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proofErr w:type="spellStart"/>
      <w:r>
        <w:t>segmentedIQ</w:t>
      </w:r>
      <w:proofErr w:type="spellEnd"/>
      <w:r>
        <w:t>}</w:t>
      </w:r>
    </w:p>
    <w:p w14:paraId="72E17F73" w14:textId="77777777" w:rsidR="00CF35BC" w:rsidRDefault="00CF35BC" w:rsidP="00CF35BC">
      <w:r>
        <w:t xml:space="preserve">  \caption{セグメント化した IQ}</w:t>
      </w:r>
    </w:p>
    <w:p w14:paraId="4FE3607A" w14:textId="77777777" w:rsidR="00CF35BC" w:rsidRDefault="00CF35BC" w:rsidP="00CF35BC">
      <w:r>
        <w:t xml:space="preserve">  \label{</w:t>
      </w:r>
      <w:proofErr w:type="spellStart"/>
      <w:r>
        <w:t>fig:segmentedIQ</w:t>
      </w:r>
      <w:proofErr w:type="spellEnd"/>
      <w:r>
        <w:t>}</w:t>
      </w:r>
    </w:p>
    <w:p w14:paraId="60F91258" w14:textId="77777777" w:rsidR="00CF35BC" w:rsidRDefault="00CF35BC" w:rsidP="00CF35BC">
      <w:r>
        <w:t>\end{figure}</w:t>
      </w:r>
    </w:p>
    <w:p w14:paraId="4E4194A2" w14:textId="77777777" w:rsidR="00CF35BC" w:rsidRDefault="00CF35BC" w:rsidP="00CF35BC"/>
    <w:p w14:paraId="44EFDC73" w14:textId="77777777" w:rsidR="00CF35BC" w:rsidRDefault="00CF35BC" w:rsidP="00CF35BC">
      <w:r>
        <w:lastRenderedPageBreak/>
        <w:t>\subsection{提案手法の概要}</w:t>
      </w:r>
    </w:p>
    <w:p w14:paraId="40E8FA33" w14:textId="74E360CF" w:rsidR="00CF35BC" w:rsidRDefault="00CF35BC" w:rsidP="00CF35BC">
      <w:r>
        <w:rPr>
          <w:rFonts w:hint="eastAsia"/>
        </w:rPr>
        <w:t>提案手法の基本アイデアは，大容量</w:t>
      </w:r>
      <w:r>
        <w:t xml:space="preserve"> CAM の電力削減に関する研究~\cite{Motomura1990paper, Motomura1990journal}から着想を得ている．この研究において提案されている手法では，CAM を複数の\</w:t>
      </w:r>
      <w:proofErr w:type="spellStart"/>
      <w:r>
        <w:t>textbf</w:t>
      </w:r>
      <w:proofErr w:type="spellEnd"/>
      <w:r>
        <w:t>{セグメント}~\footnote{文献~\cite{Motomura1990paper, Motomura1990journal}ではバンクと呼ばれている</w:t>
      </w:r>
      <w:ins w:id="118" w:author="秀樹 安藤" w:date="2020-12-13T17:51:00Z">
        <w:r w:rsidR="008B0C13">
          <w:rPr>
            <w:rFonts w:hint="eastAsia"/>
          </w:rPr>
          <w:t>。</w:t>
        </w:r>
      </w:ins>
      <w:r>
        <w:t>}に分割する．各セグメントには下位ビットが同一のデータのみを記録する．そして，</w:t>
      </w:r>
      <w:ins w:id="119" w:author="秀樹 安藤" w:date="2020-12-13T17:51:00Z">
        <w:r w:rsidR="008B0C13">
          <w:rPr>
            <w:rFonts w:hint="eastAsia"/>
          </w:rPr>
          <w:t>タグ</w:t>
        </w:r>
      </w:ins>
      <w:r>
        <w:t>比較</w:t>
      </w:r>
      <w:del w:id="120" w:author="秀樹 安藤" w:date="2020-12-13T17:51:00Z">
        <w:r w:rsidDel="008B0C13">
          <w:rPr>
            <w:rFonts w:hint="eastAsia"/>
          </w:rPr>
          <w:delText>が行われる際に</w:delText>
        </w:r>
      </w:del>
      <w:ins w:id="121" w:author="秀樹 安藤" w:date="2020-12-13T17:51:00Z">
        <w:r w:rsidR="008B0C13">
          <w:rPr>
            <w:rFonts w:hint="eastAsia"/>
          </w:rPr>
          <w:t>において</w:t>
        </w:r>
      </w:ins>
      <w:r>
        <w:t>は，比較対象の</w:t>
      </w:r>
      <w:r>
        <w:rPr>
          <w:rFonts w:hint="eastAsia"/>
        </w:rPr>
        <w:t>データの下位ビットと，記録されているデータの下位ビットが一致するセグメントのみで比較を行う．これによって，比較器が動作する回数を「</w:t>
      </w:r>
      <w:r>
        <w:t>1/セグメント数」まで削減することができ，消費電力が削減できる．</w:t>
      </w:r>
    </w:p>
    <w:p w14:paraId="44D348E0" w14:textId="77777777" w:rsidR="00CF35BC" w:rsidRDefault="00CF35BC" w:rsidP="00CF35BC"/>
    <w:p w14:paraId="789F84C0" w14:textId="77777777" w:rsidR="00CF35BC" w:rsidRDefault="00CF35BC" w:rsidP="00CF35BC">
      <w:r>
        <w:rPr>
          <w:rFonts w:hint="eastAsia"/>
        </w:rPr>
        <w:t>本手法においても，</w:t>
      </w:r>
      <w:r>
        <w:t>\fig{</w:t>
      </w:r>
      <w:proofErr w:type="spellStart"/>
      <w:r>
        <w:t>segmentedIQ</w:t>
      </w:r>
      <w:proofErr w:type="spellEnd"/>
      <w:r>
        <w:t>}に示すように IQ を複数のセグメントに分割する．各セグメントには，第 1 ソース・タグの下位ビットがセグメントの番号と一致する命令をディスパッチする．ウェイクアップ時の第 1 ソース・タグのタグ比較では，デ</w:t>
      </w:r>
      <w:del w:id="122" w:author="秀樹 安藤" w:date="2020-12-13T17:52:00Z">
        <w:r w:rsidDel="008B0C13">
          <w:delText>ィ</w:delText>
        </w:r>
      </w:del>
      <w:r>
        <w:t>スティネーション・タグの下位ビットとセグメントの番号が一致するセグメントのみでタグ比較を行う．これによって，第 1 ソース・タグのタグ比較回数を「1/セグメント数」に削減できる．</w:t>
      </w:r>
    </w:p>
    <w:p w14:paraId="1AB4AF9D" w14:textId="77777777" w:rsidR="00CF35BC" w:rsidRDefault="00CF35BC" w:rsidP="00CF35BC"/>
    <w:p w14:paraId="20C1E93D" w14:textId="77777777" w:rsidR="00CF35BC" w:rsidRDefault="00CF35BC" w:rsidP="00CF35BC">
      <w:r>
        <w:t>\begin{figure}[tb]</w:t>
      </w:r>
    </w:p>
    <w:p w14:paraId="4A1D7C69" w14:textId="77777777" w:rsidR="00CF35BC" w:rsidRDefault="00CF35BC" w:rsidP="00CF35BC">
      <w:r>
        <w:t xml:space="preserve">  \centering</w:t>
      </w:r>
    </w:p>
    <w:p w14:paraId="683AAB46"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commentRangeStart w:id="123"/>
      <w:r>
        <w:t>dispatch</w:t>
      </w:r>
      <w:commentRangeEnd w:id="123"/>
      <w:r w:rsidR="008B0C13">
        <w:rPr>
          <w:rStyle w:val="a5"/>
        </w:rPr>
        <w:commentReference w:id="123"/>
      </w:r>
      <w:r>
        <w:t>}</w:t>
      </w:r>
    </w:p>
    <w:p w14:paraId="2DC9822F" w14:textId="5205D3B8" w:rsidR="00CF35BC" w:rsidRDefault="00CF35BC" w:rsidP="00CF35BC">
      <w:r>
        <w:t xml:space="preserve">  \caption{提案手法におけるディスパッチ</w:t>
      </w:r>
      <w:ins w:id="124" w:author="秀樹 安藤" w:date="2020-12-13T17:53:00Z">
        <w:r w:rsidR="008B0C13">
          <w:rPr>
            <w:rFonts w:hint="eastAsia"/>
          </w:rPr>
          <w:t>・</w:t>
        </w:r>
      </w:ins>
      <w:r>
        <w:t>エントリの決定回路}</w:t>
      </w:r>
    </w:p>
    <w:p w14:paraId="2694122D" w14:textId="77777777" w:rsidR="00CF35BC" w:rsidRDefault="00CF35BC" w:rsidP="00CF35BC">
      <w:r>
        <w:t xml:space="preserve">  \label{</w:t>
      </w:r>
      <w:proofErr w:type="spellStart"/>
      <w:r>
        <w:t>fig:dispatch</w:t>
      </w:r>
      <w:proofErr w:type="spellEnd"/>
      <w:r>
        <w:t>}</w:t>
      </w:r>
    </w:p>
    <w:p w14:paraId="198A1EAB" w14:textId="77777777" w:rsidR="00CF35BC" w:rsidRDefault="00CF35BC" w:rsidP="00CF35BC">
      <w:r>
        <w:t>\end{figure}</w:t>
      </w:r>
    </w:p>
    <w:p w14:paraId="62C74330" w14:textId="77777777" w:rsidR="00CF35BC" w:rsidRDefault="00CF35BC" w:rsidP="00CF35BC"/>
    <w:p w14:paraId="116963B4" w14:textId="77777777" w:rsidR="00CF35BC" w:rsidRDefault="00CF35BC" w:rsidP="00CF35BC"/>
    <w:p w14:paraId="1322AD03" w14:textId="77777777" w:rsidR="00CF35BC" w:rsidRDefault="00CF35BC" w:rsidP="00CF35BC">
      <w:r>
        <w:t>\begin{figure}[</w:t>
      </w:r>
      <w:proofErr w:type="spellStart"/>
      <w:r>
        <w:t>htb</w:t>
      </w:r>
      <w:proofErr w:type="spellEnd"/>
      <w:r>
        <w:t>]</w:t>
      </w:r>
    </w:p>
    <w:p w14:paraId="3453FD8B" w14:textId="77777777" w:rsidR="00CF35BC" w:rsidRDefault="00CF35BC" w:rsidP="00CF35BC">
      <w:r>
        <w:t xml:space="preserve">  \centering</w:t>
      </w:r>
    </w:p>
    <w:p w14:paraId="153292D8"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proofErr w:type="spellStart"/>
      <w:r>
        <w:t>segmentedIQ_wakeup</w:t>
      </w:r>
      <w:proofErr w:type="spellEnd"/>
      <w:r>
        <w:t>}</w:t>
      </w:r>
    </w:p>
    <w:p w14:paraId="503817AC" w14:textId="77777777" w:rsidR="00CF35BC" w:rsidRDefault="00CF35BC" w:rsidP="00CF35BC">
      <w:r>
        <w:t xml:space="preserve">  \caption{提案手法におけるタグ比較回路（第 0 セグメント）}</w:t>
      </w:r>
    </w:p>
    <w:p w14:paraId="12F10BF6" w14:textId="77777777" w:rsidR="00CF35BC" w:rsidRDefault="00CF35BC" w:rsidP="00CF35BC">
      <w:r>
        <w:t xml:space="preserve">  \label{</w:t>
      </w:r>
      <w:proofErr w:type="spellStart"/>
      <w:r>
        <w:t>fig:segmentedIQ_wakeup</w:t>
      </w:r>
      <w:proofErr w:type="spellEnd"/>
      <w:r>
        <w:t>}</w:t>
      </w:r>
    </w:p>
    <w:p w14:paraId="4464941D" w14:textId="77777777" w:rsidR="00CF35BC" w:rsidRDefault="00CF35BC" w:rsidP="00CF35BC">
      <w:r>
        <w:t>\end{figure}</w:t>
      </w:r>
    </w:p>
    <w:p w14:paraId="6192FBC4" w14:textId="77777777" w:rsidR="00CF35BC" w:rsidRDefault="00CF35BC" w:rsidP="00CF35BC"/>
    <w:p w14:paraId="5ED1893C" w14:textId="77777777" w:rsidR="00CF35BC" w:rsidRDefault="00CF35BC" w:rsidP="00CF35BC">
      <w:r>
        <w:t>\begin{figure}[</w:t>
      </w:r>
      <w:proofErr w:type="spellStart"/>
      <w:r>
        <w:t>htb</w:t>
      </w:r>
      <w:proofErr w:type="spellEnd"/>
      <w:r>
        <w:t>]</w:t>
      </w:r>
    </w:p>
    <w:p w14:paraId="278AA661" w14:textId="77777777" w:rsidR="00CF35BC" w:rsidRDefault="00CF35BC" w:rsidP="00CF35BC">
      <w:r>
        <w:t xml:space="preserve">  \centering</w:t>
      </w:r>
    </w:p>
    <w:p w14:paraId="0D1D9A14"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commentRangeStart w:id="125"/>
      <w:r>
        <w:t>SVSD</w:t>
      </w:r>
      <w:commentRangeEnd w:id="125"/>
      <w:r w:rsidR="002B2436">
        <w:rPr>
          <w:rStyle w:val="a5"/>
        </w:rPr>
        <w:commentReference w:id="125"/>
      </w:r>
      <w:r>
        <w:t>}</w:t>
      </w:r>
    </w:p>
    <w:p w14:paraId="43ACA5A4" w14:textId="77777777" w:rsidR="00CF35BC" w:rsidRDefault="00CF35BC" w:rsidP="00CF35BC">
      <w:r>
        <w:t xml:space="preserve">  \caption{SVSD（Segment-Validation Signal Deco</w:t>
      </w:r>
      <w:del w:id="126" w:author="秀樹 安藤" w:date="2020-12-13T18:12:00Z">
        <w:r w:rsidDel="002B2436">
          <w:delText>r</w:delText>
        </w:r>
      </w:del>
      <w:r>
        <w:t>der）}</w:t>
      </w:r>
    </w:p>
    <w:p w14:paraId="515B5D25" w14:textId="77777777" w:rsidR="00CF35BC" w:rsidRDefault="00CF35BC" w:rsidP="00CF35BC">
      <w:r>
        <w:t xml:space="preserve">  \label{</w:t>
      </w:r>
      <w:proofErr w:type="spellStart"/>
      <w:r>
        <w:t>fig:SVSD</w:t>
      </w:r>
      <w:proofErr w:type="spellEnd"/>
      <w:r>
        <w:t>}</w:t>
      </w:r>
    </w:p>
    <w:p w14:paraId="391122BE" w14:textId="77777777" w:rsidR="00CF35BC" w:rsidRDefault="00CF35BC" w:rsidP="00CF35BC">
      <w:r>
        <w:lastRenderedPageBreak/>
        <w:t>\end{figure}</w:t>
      </w:r>
    </w:p>
    <w:p w14:paraId="616EA5BE" w14:textId="77777777" w:rsidR="00CF35BC" w:rsidRDefault="00CF35BC" w:rsidP="00CF35BC"/>
    <w:p w14:paraId="6CD9583E" w14:textId="77777777" w:rsidR="00CF35BC" w:rsidRDefault="00CF35BC" w:rsidP="00CF35BC">
      <w:r>
        <w:t>\subsection{提案手法におけるディスパッチ}</w:t>
      </w:r>
    </w:p>
    <w:p w14:paraId="691B23C7" w14:textId="77777777" w:rsidR="00CF35BC" w:rsidRDefault="00CF35BC" w:rsidP="00CF35BC">
      <w:r>
        <w:rPr>
          <w:rFonts w:hint="eastAsia"/>
        </w:rPr>
        <w:t>ディスパッチする</w:t>
      </w:r>
      <w:r>
        <w:t xml:space="preserve"> IQ のエントリを決定する回路を\fig{dispatch}に示す．本手法では，フリー・リストをセグメントと同じ数だけ用意する．各フリー・リストは，対応するセグメントの空きエントリのインデクスを FIFO バッファで管理する．各フリー・リストからは IQ のインデクスが出力され，その中の１つを選択してディスパッチするエントリを決定する．どのフリー・リストからの出力を選択するかは，セグメント選択回路（図中の segment select logic）によって決定される．</w:t>
      </w:r>
    </w:p>
    <w:p w14:paraId="513880CE" w14:textId="77777777" w:rsidR="00CF35BC" w:rsidRDefault="00CF35BC" w:rsidP="00CF35BC"/>
    <w:p w14:paraId="7FB22DCF" w14:textId="77777777" w:rsidR="00CF35BC" w:rsidRDefault="00CF35BC" w:rsidP="00CF35BC">
      <w:r>
        <w:rPr>
          <w:rFonts w:hint="eastAsia"/>
        </w:rPr>
        <w:t>セグメント選択回路の選択アルゴリズムについて説明する．セグメントの選択方法は，ディスパッチ時に第</w:t>
      </w:r>
      <w:r>
        <w:t xml:space="preserve"> 1 ソース・オペランドがレディであるかによって異なるため，それぞれの場合に関して説明する．</w:t>
      </w:r>
    </w:p>
    <w:p w14:paraId="71944945" w14:textId="77777777" w:rsidR="00CF35BC" w:rsidRDefault="00CF35BC" w:rsidP="00CF35BC">
      <w:r>
        <w:t>\begin{itemize}</w:t>
      </w:r>
    </w:p>
    <w:p w14:paraId="60CBCBA2" w14:textId="56F429C5" w:rsidR="00CF35BC" w:rsidRDefault="00CF35BC" w:rsidP="00CF35BC">
      <w:r>
        <w:t xml:space="preserve">  \item \</w:t>
      </w:r>
      <w:proofErr w:type="spellStart"/>
      <w:r>
        <w:t>textbf</w:t>
      </w:r>
      <w:proofErr w:type="spellEnd"/>
      <w:r>
        <w:t>{第 1 ソース・オペランドがレディでない場合}： 第 1 ソース・タグの下位ビットと番号が同じセグメントを選択する．選択されたセグメントに空きエントリがある場合，ディスパッチ可能であるため，対応するフリー・リストから読み出したエントリにディスパッチ</w:t>
      </w:r>
      <w:ins w:id="127" w:author="秀樹 安藤" w:date="2020-12-13T17:57:00Z">
        <w:r w:rsidR="008B0C13">
          <w:rPr>
            <w:rFonts w:hint="eastAsia"/>
          </w:rPr>
          <w:t>する</w:t>
        </w:r>
      </w:ins>
      <w:del w:id="128" w:author="秀樹 安藤" w:date="2020-12-13T17:57:00Z">
        <w:r w:rsidDel="008B0C13">
          <w:delText>を行う</w:delText>
        </w:r>
      </w:del>
      <w:r>
        <w:t>．対応するセグメントに空きがない場合は，セグメントに空きが出るまでディスパッチをストールさせる．</w:t>
      </w:r>
    </w:p>
    <w:p w14:paraId="054FF187" w14:textId="216CC548" w:rsidR="00CF35BC" w:rsidRDefault="00CF35BC" w:rsidP="00CF35BC">
      <w:r>
        <w:t xml:space="preserve">  \item \</w:t>
      </w:r>
      <w:proofErr w:type="spellStart"/>
      <w:r>
        <w:t>textbf</w:t>
      </w:r>
      <w:proofErr w:type="spellEnd"/>
      <w:r>
        <w:t>{第 1 ソース・オペランドがレディである場合}：この場合，第 1 ソース・タグの比較は行われないため，どのセグメントにディスパッチしても問題ない．このような場合を\</w:t>
      </w:r>
      <w:proofErr w:type="spellStart"/>
      <w:r>
        <w:t>textbf</w:t>
      </w:r>
      <w:proofErr w:type="spellEnd"/>
      <w:r>
        <w:t>{セグメント・インディペンデント}と呼ぶ．</w:t>
      </w:r>
      <w:del w:id="129" w:author="秀樹 安藤" w:date="2020-12-13T17:58:00Z">
        <w:r w:rsidDel="008B0C13">
          <w:rPr>
            <w:rFonts w:hint="eastAsia"/>
          </w:rPr>
          <w:delText>セグメント・インディペンデント</w:delText>
        </w:r>
      </w:del>
      <w:ins w:id="130" w:author="秀樹 安藤" w:date="2020-12-13T17:58:00Z">
        <w:r w:rsidR="008B0C13">
          <w:rPr>
            <w:rFonts w:hint="eastAsia"/>
          </w:rPr>
          <w:t>こ</w:t>
        </w:r>
      </w:ins>
      <w:r>
        <w:t>の場合，空きエントリのあるセグメントから，ラウンドロビンでディスパッチするセグメントを選択しディスパッチする．</w:t>
      </w:r>
    </w:p>
    <w:p w14:paraId="66F17C31" w14:textId="64D931D9" w:rsidR="00CF35BC" w:rsidRDefault="00CF35BC" w:rsidP="00CF35BC">
      <w:pPr>
        <w:rPr>
          <w:ins w:id="131" w:author="秀樹 安藤" w:date="2020-12-13T17:58:00Z"/>
        </w:rPr>
      </w:pPr>
      <w:r>
        <w:t>\end{itemize}</w:t>
      </w:r>
    </w:p>
    <w:p w14:paraId="7B5A31BD" w14:textId="77777777" w:rsidR="008B0C13" w:rsidRDefault="008B0C13" w:rsidP="00CF35BC"/>
    <w:p w14:paraId="59364DD3" w14:textId="77777777" w:rsidR="00CF35BC" w:rsidRDefault="00CF35BC" w:rsidP="00CF35BC">
      <w:r>
        <w:rPr>
          <w:rFonts w:hint="eastAsia"/>
        </w:rPr>
        <w:t>例として，第</w:t>
      </w:r>
      <w:r>
        <w:t xml:space="preserve"> 1 ソース・オペランドがレディでなく，タグが 15（${\rm 1111_2}$）である命令を，\fig{</w:t>
      </w:r>
      <w:proofErr w:type="spellStart"/>
      <w:r>
        <w:t>segmentedIQ</w:t>
      </w:r>
      <w:proofErr w:type="spellEnd"/>
      <w:r>
        <w:t xml:space="preserve">}に示す 4 つに分割された IQ にディスパッチする場合を考える．第 1 ソース・タグの下位 2 ビットが 3（${\rm 11_2}$）であるので，この命令は第 3 セグメントにディスパッチされる．　</w:t>
      </w:r>
    </w:p>
    <w:p w14:paraId="13547252" w14:textId="77777777" w:rsidR="00CF35BC" w:rsidRDefault="00CF35BC" w:rsidP="00CF35BC"/>
    <w:p w14:paraId="29B25F06" w14:textId="77777777" w:rsidR="00CF35BC" w:rsidRDefault="00CF35BC" w:rsidP="00CF35BC">
      <w:r>
        <w:rPr>
          <w:rFonts w:hint="eastAsia"/>
        </w:rPr>
        <w:t>なお，ソース・オペランドを使用しない命令も存在するが，そのような命令はディスパッチ時にソース・オペランドがレディであるものとして扱う．</w:t>
      </w:r>
    </w:p>
    <w:p w14:paraId="3AF43B9A" w14:textId="77777777" w:rsidR="00CF35BC" w:rsidRDefault="00CF35BC" w:rsidP="00CF35BC"/>
    <w:p w14:paraId="469F554B" w14:textId="77777777" w:rsidR="00CF35BC" w:rsidRDefault="00CF35BC" w:rsidP="00CF35BC"/>
    <w:p w14:paraId="6997E99F" w14:textId="77777777" w:rsidR="00CF35BC" w:rsidRDefault="00CF35BC" w:rsidP="00CF35BC">
      <w:r>
        <w:t>\subsection{提案手法におけるウェイクアップ}</w:t>
      </w:r>
    </w:p>
    <w:p w14:paraId="03EA6EA1" w14:textId="77777777" w:rsidR="00CF35BC" w:rsidRDefault="00CF35BC" w:rsidP="00CF35BC">
      <w:r>
        <w:rPr>
          <w:rFonts w:hint="eastAsia"/>
        </w:rPr>
        <w:t>提案手法におけるウェイクアップでは，デ</w:t>
      </w:r>
      <w:del w:id="132" w:author="秀樹 安藤" w:date="2020-12-13T17:59:00Z">
        <w:r w:rsidDel="008B0C13">
          <w:rPr>
            <w:rFonts w:hint="eastAsia"/>
          </w:rPr>
          <w:delText>ィ</w:delText>
        </w:r>
      </w:del>
      <w:r>
        <w:rPr>
          <w:rFonts w:hint="eastAsia"/>
        </w:rPr>
        <w:t>スティネーション・タグの下位ビットがセグメン</w:t>
      </w:r>
      <w:r>
        <w:rPr>
          <w:rFonts w:hint="eastAsia"/>
        </w:rPr>
        <w:lastRenderedPageBreak/>
        <w:t>ト番号と一致するセグメントでのみ，第</w:t>
      </w:r>
      <w:r>
        <w:t xml:space="preserve"> 1 ソース・タグのタグ比較器を動作させ比較を行う．一致しないセグメントはタグ比較器を動作させない．これは，デ</w:t>
      </w:r>
      <w:del w:id="133" w:author="秀樹 安藤" w:date="2020-12-13T18:00:00Z">
        <w:r w:rsidDel="008B0C13">
          <w:delText>ィ</w:delText>
        </w:r>
      </w:del>
      <w:r>
        <w:t>スティネーション・タグの下位ビットと番号が一致しないセグメントには，第 1 ソース・タグの下位ビットがデ</w:t>
      </w:r>
      <w:del w:id="134" w:author="秀樹 安藤" w:date="2020-12-13T18:00:00Z">
        <w:r w:rsidDel="008B0C13">
          <w:delText>ィ</w:delText>
        </w:r>
      </w:del>
      <w:r>
        <w:t>スティネーション・タグの下位ビットと異なる命令しか入っておらず，タグは必ず不一致となるためである．</w:t>
      </w:r>
    </w:p>
    <w:p w14:paraId="53A2BF40" w14:textId="77777777" w:rsidR="00CF35BC" w:rsidRDefault="00CF35BC" w:rsidP="00CF35BC"/>
    <w:p w14:paraId="258FCCE6" w14:textId="77777777" w:rsidR="00CF35BC" w:rsidRDefault="00CF35BC" w:rsidP="00CF35BC">
      <w:r>
        <w:rPr>
          <w:rFonts w:hint="eastAsia"/>
        </w:rPr>
        <w:t>例として，放送されたデ</w:t>
      </w:r>
      <w:del w:id="135" w:author="秀樹 安藤" w:date="2020-12-13T18:01:00Z">
        <w:r w:rsidDel="008B0C13">
          <w:rPr>
            <w:rFonts w:hint="eastAsia"/>
          </w:rPr>
          <w:delText>ィ</w:delText>
        </w:r>
      </w:del>
      <w:r>
        <w:rPr>
          <w:rFonts w:hint="eastAsia"/>
        </w:rPr>
        <w:t>スティネーション・タグが</w:t>
      </w:r>
      <w:r>
        <w:t xml:space="preserve"> 6（${\rm 110_2}$）で，IQ が\fig{</w:t>
      </w:r>
      <w:proofErr w:type="spellStart"/>
      <w:r>
        <w:t>segmentedIQ</w:t>
      </w:r>
      <w:proofErr w:type="spellEnd"/>
      <w:r>
        <w:t>}のように 4 つのセグメントに分割されている場合を考える．この場合，下位ビットは 2（${\rm 10_2}$）であるため，第 2 セグメントでのみ，第 1 ソース・タグのタグ比較を行う．</w:t>
      </w:r>
    </w:p>
    <w:p w14:paraId="18B45472" w14:textId="77777777" w:rsidR="00CF35BC" w:rsidRDefault="00CF35BC" w:rsidP="00CF35BC"/>
    <w:p w14:paraId="5918586D" w14:textId="77777777" w:rsidR="00CF35BC" w:rsidRDefault="00CF35BC" w:rsidP="00CF35BC">
      <w:r>
        <w:rPr>
          <w:rFonts w:hint="eastAsia"/>
        </w:rPr>
        <w:t>なお，第</w:t>
      </w:r>
      <w:r>
        <w:t xml:space="preserve"> 2 ソース・タグのタグ比較に関しては，セグメントの番号とタグの下位ビットに関係性はないため，すべてのセグメントでタグ比較を行う必要がある．</w:t>
      </w:r>
    </w:p>
    <w:p w14:paraId="16054496" w14:textId="77777777" w:rsidR="00CF35BC" w:rsidRDefault="00CF35BC" w:rsidP="00CF35BC"/>
    <w:p w14:paraId="6324F30D" w14:textId="77777777" w:rsidR="00CF35BC" w:rsidRDefault="00CF35BC" w:rsidP="00CF35BC">
      <w:r>
        <w:rPr>
          <w:rFonts w:hint="eastAsia"/>
        </w:rPr>
        <w:t>提案手法におけるタグ比較の回路を</w:t>
      </w:r>
      <w:r>
        <w:t>\fig{</w:t>
      </w:r>
      <w:proofErr w:type="spellStart"/>
      <w:r>
        <w:t>segmentedIQ_wakeup</w:t>
      </w:r>
      <w:proofErr w:type="spellEnd"/>
      <w:r>
        <w:t>}に示す．同図は 4 つのセグメントに分割された IQ のうち，第 0 セグメントのエントリにおける，第 1 ソース・タグの比較回路を示している．タグ・ビット数は 5 とし、発行幅を $IW$ とする．</w:t>
      </w:r>
    </w:p>
    <w:p w14:paraId="1B8D1B48" w14:textId="77777777" w:rsidR="00CF35BC" w:rsidRDefault="00CF35BC" w:rsidP="00CF35BC"/>
    <w:p w14:paraId="0F5C5FAB" w14:textId="05B4BA82" w:rsidR="00CF35BC" w:rsidRDefault="00CF35BC" w:rsidP="00CF35BC">
      <w:r>
        <w:rPr>
          <w:rFonts w:hint="eastAsia"/>
        </w:rPr>
        <w:t>タグ比較の動作を図中の番号を用いて説明する．</w:t>
      </w:r>
      <w:r>
        <w:t>\</w:t>
      </w:r>
      <w:proofErr w:type="spellStart"/>
      <w:r>
        <w:t>ctext</w:t>
      </w:r>
      <w:proofErr w:type="spellEnd"/>
      <w:r>
        <w:t>{1}放送されるデ</w:t>
      </w:r>
      <w:del w:id="136" w:author="秀樹 安藤" w:date="2020-12-13T18:04:00Z">
        <w:r w:rsidDel="002E0E78">
          <w:delText>ィ</w:delText>
        </w:r>
      </w:del>
      <w:r>
        <w:t>スティネーション・タグの下位 2 ビットはデコーダ</w:t>
      </w:r>
      <w:ins w:id="137" w:author="秀樹 安藤" w:date="2020-12-13T18:05:00Z">
        <w:r w:rsidR="002E0E78">
          <w:rPr>
            <w:rFonts w:hint="eastAsia"/>
          </w:rPr>
          <w:t>（</w:t>
        </w:r>
        <w:r w:rsidR="002E0E78">
          <w:t>SVSD</w:t>
        </w:r>
        <w:r w:rsidR="002E0E78">
          <w:rPr>
            <w:rFonts w:hint="eastAsia"/>
          </w:rPr>
          <w:t>:</w:t>
        </w:r>
        <w:r w:rsidR="002E0E78">
          <w:t xml:space="preserve"> Segment-Validation Signal Decoder</w:t>
        </w:r>
        <w:r w:rsidR="002E0E78">
          <w:rPr>
            <w:rFonts w:hint="eastAsia"/>
          </w:rPr>
          <w:t>）</w:t>
        </w:r>
      </w:ins>
      <w:r>
        <w:t>へ送られる．</w:t>
      </w:r>
      <w:ins w:id="138" w:author="秀樹 安藤" w:date="2020-12-13T18:06:00Z">
        <w:r w:rsidR="002E0E78">
          <w:t>SVSD</w:t>
        </w:r>
      </w:ins>
      <w:del w:id="139" w:author="秀樹 安藤" w:date="2020-12-13T18:06:00Z">
        <w:r w:rsidDel="002E0E78">
          <w:delText>デコーダ</w:delText>
        </w:r>
      </w:del>
      <w:r>
        <w:t>はセグメント数だけ信号線を出力する．第 $n$ 番目の信号線は，第 $n$ セグメントでのタグ比較</w:t>
      </w:r>
      <w:ins w:id="140" w:author="秀樹 安藤" w:date="2020-12-13T18:06:00Z">
        <w:r w:rsidR="002E0E78">
          <w:rPr>
            <w:rFonts w:hint="eastAsia"/>
          </w:rPr>
          <w:t>を</w:t>
        </w:r>
      </w:ins>
      <w:del w:id="141" w:author="秀樹 安藤" w:date="2020-12-13T18:06:00Z">
        <w:r w:rsidDel="002E0E78">
          <w:delText>が</w:delText>
        </w:r>
      </w:del>
      <w:r>
        <w:t>有効</w:t>
      </w:r>
      <w:ins w:id="142" w:author="秀樹 安藤" w:date="2020-12-13T18:06:00Z">
        <w:r w:rsidR="002E0E78">
          <w:rPr>
            <w:rFonts w:hint="eastAsia"/>
          </w:rPr>
          <w:t>化</w:t>
        </w:r>
      </w:ins>
      <w:del w:id="143" w:author="秀樹 安藤" w:date="2020-12-13T18:06:00Z">
        <w:r w:rsidDel="002E0E78">
          <w:rPr>
            <w:rFonts w:hint="eastAsia"/>
          </w:rPr>
          <w:delText>であ</w:delText>
        </w:r>
      </w:del>
      <w:ins w:id="144" w:author="秀樹 安藤" w:date="2020-12-13T18:06:00Z">
        <w:r w:rsidR="002E0E78">
          <w:rPr>
            <w:rFonts w:hint="eastAsia"/>
          </w:rPr>
          <w:t>す</w:t>
        </w:r>
      </w:ins>
      <w:r>
        <w:t>ることを示す．つまり，デ</w:t>
      </w:r>
      <w:del w:id="145" w:author="秀樹 安藤" w:date="2020-12-13T18:06:00Z">
        <w:r w:rsidDel="002E0E78">
          <w:delText>ィ</w:delText>
        </w:r>
      </w:del>
      <w:r>
        <w:t>スティネーション・タグの下位ビットが $n$ の場合，$n$ 番目の出力線のみ $H$ を出力し，残りはすべて $L$ を出力する．</w:t>
      </w:r>
      <w:ins w:id="146" w:author="秀樹 安藤" w:date="2020-12-13T18:07:00Z">
        <w:r w:rsidR="002E0E78">
          <w:t>SVSD</w:t>
        </w:r>
        <w:r w:rsidR="002E0E78">
          <w:rPr>
            <w:rFonts w:hint="eastAsia"/>
          </w:rPr>
          <w:t>の出力</w:t>
        </w:r>
      </w:ins>
      <w:del w:id="147" w:author="秀樹 安藤" w:date="2020-12-13T18:07:00Z">
        <w:r w:rsidDel="002E0E78">
          <w:delText>この</w:delText>
        </w:r>
      </w:del>
      <w:r>
        <w:t>信号線のことを，</w:t>
      </w:r>
      <w:ins w:id="148" w:author="秀樹 安藤" w:date="2020-12-13T18:07:00Z">
        <w:r w:rsidR="002E0E78">
          <w:rPr>
            <w:rFonts w:hint="eastAsia"/>
          </w:rPr>
          <w:t>以下、</w:t>
        </w:r>
      </w:ins>
      <w:del w:id="149" w:author="秀樹 安藤" w:date="2020-12-13T18:07:00Z">
        <w:r w:rsidDel="002E0E78">
          <w:delText xml:space="preserve">本研究では </w:delText>
        </w:r>
      </w:del>
      <w:r>
        <w:t>SVS（Segment-Validation Signal）と呼</w:t>
      </w:r>
      <w:ins w:id="150" w:author="秀樹 安藤" w:date="2020-12-13T18:07:00Z">
        <w:r w:rsidR="002E0E78">
          <w:rPr>
            <w:rFonts w:hint="eastAsia"/>
          </w:rPr>
          <w:t>ぶ。</w:t>
        </w:r>
      </w:ins>
      <w:del w:id="151" w:author="秀樹 安藤" w:date="2020-12-13T18:07:00Z">
        <w:r w:rsidDel="002E0E78">
          <w:delText>び，SVS を生成するデコーダを SVSD（SVS Decorder）と呼ぶ．</w:delText>
        </w:r>
      </w:del>
    </w:p>
    <w:p w14:paraId="65CED3AC" w14:textId="77777777" w:rsidR="00CF35BC" w:rsidRDefault="00CF35BC" w:rsidP="00CF35BC"/>
    <w:p w14:paraId="4A9B624C" w14:textId="77777777" w:rsidR="00CF35BC" w:rsidRDefault="00CF35BC" w:rsidP="00CF35BC">
      <w:r>
        <w:t>\</w:t>
      </w:r>
      <w:proofErr w:type="spellStart"/>
      <w:r>
        <w:t>ctext</w:t>
      </w:r>
      <w:proofErr w:type="spellEnd"/>
      <w:r>
        <w:t>{2}AND ゲートによって，SVS が $H$ の場合にのみ，デ</w:t>
      </w:r>
      <w:del w:id="152" w:author="秀樹 安藤" w:date="2020-12-13T18:08:00Z">
        <w:r w:rsidDel="00BA4E34">
          <w:delText>ィ</w:delText>
        </w:r>
      </w:del>
      <w:r>
        <w:t>スティネーション・タグの高位ビット及びその反転信号がタグ比較器へ入力される．\fig{</w:t>
      </w:r>
      <w:proofErr w:type="spellStart"/>
      <w:r>
        <w:t>segmentedIQ_wakeup</w:t>
      </w:r>
      <w:proofErr w:type="spellEnd"/>
      <w:r>
        <w:t>}に示す回路は第 0 セグメントのタグ比較回路であるため，0 番目の SVS が AND ゲートに入力されている．</w:t>
      </w:r>
    </w:p>
    <w:p w14:paraId="4616DE44" w14:textId="77777777" w:rsidR="00CF35BC" w:rsidRDefault="00CF35BC" w:rsidP="00CF35BC"/>
    <w:p w14:paraId="7659BCAD" w14:textId="77777777" w:rsidR="00CF35BC" w:rsidRDefault="00CF35BC" w:rsidP="00CF35BC">
      <w:r>
        <w:t>SVS が $H$ の場合，つまり，デ</w:t>
      </w:r>
      <w:del w:id="153" w:author="秀樹 安藤" w:date="2020-12-13T18:08:00Z">
        <w:r w:rsidDel="00BA4E34">
          <w:delText>ィ</w:delText>
        </w:r>
      </w:del>
      <w:r>
        <w:t>スティネーション・タグの下位ビットとセグメント番号が一致していた場合のみ，比較器に</w:t>
      </w:r>
      <w:del w:id="154" w:author="秀樹 安藤" w:date="2020-12-13T18:09:00Z">
        <w:r w:rsidDel="00BA4E34">
          <w:delText>有効な</w:delText>
        </w:r>
      </w:del>
      <w:r>
        <w:t>デ</w:t>
      </w:r>
      <w:del w:id="155" w:author="秀樹 安藤" w:date="2020-12-13T18:08:00Z">
        <w:r w:rsidDel="00BA4E34">
          <w:delText>ィ</w:delText>
        </w:r>
      </w:del>
      <w:r>
        <w:t>スティネーション・タグの高位ビットとその反転信号が送られ，ソース・タグの高位ビットと比較が行われる．SVS が $L$ の場合，デ</w:t>
      </w:r>
      <w:del w:id="156" w:author="秀樹 安藤" w:date="2020-12-13T18:09:00Z">
        <w:r w:rsidDel="00BA4E34">
          <w:delText>ィ</w:delText>
        </w:r>
      </w:del>
      <w:r>
        <w:t>スティネーション・タグとその反転信号がどちらも $L$ としてタグ比較器へ入力される．この場合，デ</w:t>
      </w:r>
      <w:del w:id="157" w:author="秀樹 安藤" w:date="2020-12-13T18:09:00Z">
        <w:r w:rsidDel="00BA4E34">
          <w:delText>ィ</w:delText>
        </w:r>
      </w:del>
      <w:r>
        <w:t>スティネーション・タグとその反転信号に接続されたプルダウン・トランジスタがすべて OFF となるため，マッチ線はディスチャージされず，電力を消費しな</w:t>
      </w:r>
      <w:r>
        <w:rPr>
          <w:rFonts w:hint="eastAsia"/>
        </w:rPr>
        <w:t>い．</w:t>
      </w:r>
    </w:p>
    <w:p w14:paraId="6BA84137" w14:textId="77777777" w:rsidR="00CF35BC" w:rsidRDefault="00CF35BC" w:rsidP="00CF35BC"/>
    <w:p w14:paraId="30DACB4D" w14:textId="77777777" w:rsidR="00CF35BC" w:rsidRDefault="00CF35BC" w:rsidP="00CF35BC">
      <w:r>
        <w:t>\</w:t>
      </w:r>
      <w:proofErr w:type="spellStart"/>
      <w:r>
        <w:t>ctext</w:t>
      </w:r>
      <w:proofErr w:type="spellEnd"/>
      <w:r>
        <w:t>{3}タグ比較の結果，タグの高位ビットが一致した場合は，比較器から $H$ が出力される．</w:t>
      </w:r>
    </w:p>
    <w:p w14:paraId="54B6073D" w14:textId="77777777" w:rsidR="00CF35BC" w:rsidRDefault="00CF35BC" w:rsidP="00CF35BC"/>
    <w:p w14:paraId="664086D3" w14:textId="77777777" w:rsidR="00CF35BC" w:rsidRDefault="00CF35BC" w:rsidP="00CF35BC">
      <w:r>
        <w:t>\</w:t>
      </w:r>
      <w:proofErr w:type="spellStart"/>
      <w:r>
        <w:t>ctext</w:t>
      </w:r>
      <w:proofErr w:type="spellEnd"/>
      <w:r>
        <w:t>{4}タグ比較器が $H$ を出力し，かつ SVS が $H$ である場合に，タグ比較は一致となる．</w:t>
      </w:r>
    </w:p>
    <w:p w14:paraId="54813A6C" w14:textId="77777777" w:rsidR="00CF35BC" w:rsidRDefault="00CF35BC" w:rsidP="00CF35BC"/>
    <w:p w14:paraId="7CAB1F0B" w14:textId="3418C088" w:rsidR="00CF35BC" w:rsidRDefault="00CF35BC" w:rsidP="00CF35BC">
      <w:r>
        <w:t>\</w:t>
      </w:r>
      <w:proofErr w:type="spellStart"/>
      <w:r>
        <w:t>ctext</w:t>
      </w:r>
      <w:proofErr w:type="spellEnd"/>
      <w:r>
        <w:t>{5}</w:t>
      </w:r>
      <w:ins w:id="158" w:author="秀樹 安藤" w:date="2020-12-13T18:10:00Z">
        <w:r w:rsidR="00BA4E34">
          <w:rPr>
            <w:rFonts w:hint="eastAsia"/>
          </w:rPr>
          <w:t>$</w:t>
        </w:r>
        <w:r w:rsidR="00BA4E34">
          <w:t>IW$</w:t>
        </w:r>
        <w:r w:rsidR="00BA4E34">
          <w:rPr>
            <w:rFonts w:hint="eastAsia"/>
          </w:rPr>
          <w:t>個の比較の</w:t>
        </w:r>
      </w:ins>
      <w:r>
        <w:t>いずれか</w:t>
      </w:r>
      <w:ins w:id="159" w:author="秀樹 安藤" w:date="2020-12-13T18:11:00Z">
        <w:r w:rsidR="00C27CCF">
          <w:rPr>
            <w:rFonts w:hint="eastAsia"/>
          </w:rPr>
          <w:t>が</w:t>
        </w:r>
      </w:ins>
      <w:del w:id="160" w:author="秀樹 安藤" w:date="2020-12-13T18:11:00Z">
        <w:r w:rsidDel="00C27CCF">
          <w:delText>のデ</w:delText>
        </w:r>
      </w:del>
      <w:del w:id="161" w:author="秀樹 安藤" w:date="2020-12-13T18:10:00Z">
        <w:r w:rsidDel="00BA4E34">
          <w:delText>ィ</w:delText>
        </w:r>
      </w:del>
      <w:del w:id="162" w:author="秀樹 安藤" w:date="2020-12-13T18:11:00Z">
        <w:r w:rsidDel="00C27CCF">
          <w:delText>スティネーション・タグがソース・タグと</w:delText>
        </w:r>
      </w:del>
      <w:r>
        <w:t>一致</w:t>
      </w:r>
      <w:ins w:id="163" w:author="秀樹 安藤" w:date="2020-12-13T18:11:00Z">
        <w:r w:rsidR="00C27CCF">
          <w:rPr>
            <w:rFonts w:hint="eastAsia"/>
          </w:rPr>
          <w:t>となった</w:t>
        </w:r>
      </w:ins>
      <w:del w:id="164" w:author="秀樹 安藤" w:date="2020-12-13T18:11:00Z">
        <w:r w:rsidDel="00C27CCF">
          <w:delText>した</w:delText>
        </w:r>
      </w:del>
      <w:r>
        <w:t>場合に，ソース・オペランドのレディ・ビットがセットされる．</w:t>
      </w:r>
    </w:p>
    <w:p w14:paraId="4BD2D2B8" w14:textId="77777777" w:rsidR="00CF35BC" w:rsidRDefault="00CF35BC" w:rsidP="00CF35BC"/>
    <w:p w14:paraId="71EAC212" w14:textId="69DFD351" w:rsidR="00CF35BC" w:rsidRDefault="00CF35BC" w:rsidP="00CF35BC">
      <w:r>
        <w:t>SVSD の回路図を\fig{SVSD}に示す．SVSD はデ</w:t>
      </w:r>
      <w:del w:id="165" w:author="秀樹 安藤" w:date="2020-12-13T18:13:00Z">
        <w:r w:rsidDel="00D73780">
          <w:delText>ィ</w:delText>
        </w:r>
      </w:del>
      <w:r>
        <w:t>スティネーション・タグの下位ビットのうち $log_2（セグメント数）$ ビットの正転及び反転信号を入力とし，セグメント数分の SVS を出力する</w:t>
      </w:r>
      <w:ins w:id="166" w:author="秀樹 安藤" w:date="2020-12-13T18:13:00Z">
        <w:r w:rsidR="00D73780">
          <w:rPr>
            <w:rFonts w:hint="eastAsia"/>
          </w:rPr>
          <w:t>バイナリ・デコード</w:t>
        </w:r>
      </w:ins>
      <w:r>
        <w:t>回路である．SVSD は セグメント数分の AND ゲートで構成される．</w:t>
      </w:r>
    </w:p>
    <w:p w14:paraId="56241596" w14:textId="77777777" w:rsidR="00CF35BC" w:rsidRDefault="00CF35BC" w:rsidP="00CF35BC"/>
    <w:p w14:paraId="415D0ECF" w14:textId="77777777" w:rsidR="00CF35BC" w:rsidRDefault="00CF35BC" w:rsidP="00CF35BC">
      <w:r>
        <w:rPr>
          <w:rFonts w:hint="eastAsia"/>
        </w:rPr>
        <w:t>図ではセグメント数が</w:t>
      </w:r>
      <w:r>
        <w:t xml:space="preserve"> 4 の場合の SVSD を表記しており，デ</w:t>
      </w:r>
      <w:del w:id="167" w:author="秀樹 安藤" w:date="2020-12-13T18:13:00Z">
        <w:r w:rsidDel="00D73780">
          <w:delText>ィ</w:delText>
        </w:r>
      </w:del>
      <w:r>
        <w:t xml:space="preserve">スティネーション・タグの下位 2 ビット（$log_2\:4$）を入力とし，SVS が 4 本出力される．赤字でタグの下位ビットが 2（${\rm 01_2}$）の場合を例示している．この場合，SVS2 のみ $H$ となり，その他の SVS は $L$ を出力する． </w:t>
      </w:r>
    </w:p>
    <w:p w14:paraId="2A0DE395" w14:textId="77777777" w:rsidR="00CF35BC" w:rsidRDefault="00CF35BC" w:rsidP="00CF35BC"/>
    <w:p w14:paraId="71E0906F" w14:textId="77777777" w:rsidR="00CF35BC" w:rsidRDefault="00CF35BC" w:rsidP="00CF35BC">
      <w:r>
        <w:t>%4 第 2 ソース・タグ比較の削減</w:t>
      </w:r>
    </w:p>
    <w:p w14:paraId="4F11F333" w14:textId="77777777" w:rsidR="00CF35BC" w:rsidRDefault="00CF35BC" w:rsidP="00CF35BC">
      <w:r>
        <w:t>\section{第 2 ソース・タグ比較の削減}</w:t>
      </w:r>
    </w:p>
    <w:p w14:paraId="7EABD58C" w14:textId="77777777" w:rsidR="00CF35BC" w:rsidRDefault="00CF35BC" w:rsidP="00CF35BC">
      <w:r>
        <w:t>\label{</w:t>
      </w:r>
      <w:proofErr w:type="spellStart"/>
      <w:r>
        <w:t>sec:second_tag_comp</w:t>
      </w:r>
      <w:proofErr w:type="spellEnd"/>
      <w:r>
        <w:t>}</w:t>
      </w:r>
    </w:p>
    <w:p w14:paraId="212C5CE3" w14:textId="77777777" w:rsidR="00CF35BC" w:rsidRDefault="00CF35BC" w:rsidP="00CF35BC">
      <w:r>
        <w:t>\</w:t>
      </w:r>
      <w:proofErr w:type="spellStart"/>
      <w:r>
        <w:t>refsec</w:t>
      </w:r>
      <w:proofErr w:type="spellEnd"/>
      <w:r>
        <w:t>{</w:t>
      </w:r>
      <w:proofErr w:type="spellStart"/>
      <w:r>
        <w:t>segmented_IQ</w:t>
      </w:r>
      <w:proofErr w:type="spellEnd"/>
      <w:r>
        <w:t>}節で述べた手法では，命令の第 2 ソース・タグのタグ比較回数は削減できない．そこで本節では，第 2 ソース・タグの比較回数の削減を可能とする\</w:t>
      </w:r>
      <w:proofErr w:type="spellStart"/>
      <w:r>
        <w:t>textbf</w:t>
      </w:r>
      <w:proofErr w:type="spellEnd"/>
      <w:r>
        <w:t>{スワップ}と\</w:t>
      </w:r>
      <w:proofErr w:type="spellStart"/>
      <w:r>
        <w:t>textbf</w:t>
      </w:r>
      <w:proofErr w:type="spellEnd"/>
      <w:r>
        <w:t>{サブ・セグメント}という 2 つの手法を提案する．</w:t>
      </w:r>
    </w:p>
    <w:p w14:paraId="3DF44236" w14:textId="77777777" w:rsidR="00CF35BC" w:rsidRDefault="00CF35BC" w:rsidP="00CF35BC"/>
    <w:p w14:paraId="5E9CF1F9" w14:textId="77777777" w:rsidR="00CF35BC" w:rsidRDefault="00CF35BC" w:rsidP="00CF35BC">
      <w:r>
        <w:t>\subsection{スワップ}</w:t>
      </w:r>
    </w:p>
    <w:p w14:paraId="45FBCDED" w14:textId="77777777" w:rsidR="00CF35BC" w:rsidRDefault="00CF35BC" w:rsidP="00CF35BC">
      <w:r>
        <w:t>\label{</w:t>
      </w:r>
      <w:proofErr w:type="spellStart"/>
      <w:r>
        <w:t>sec:swap</w:t>
      </w:r>
      <w:proofErr w:type="spellEnd"/>
      <w:r>
        <w:t>}</w:t>
      </w:r>
    </w:p>
    <w:p w14:paraId="6817C939" w14:textId="77777777" w:rsidR="00CF35BC" w:rsidRDefault="00CF35BC" w:rsidP="00CF35BC">
      <w:r>
        <w:rPr>
          <w:rFonts w:hint="eastAsia"/>
        </w:rPr>
        <w:t>スワップは，第</w:t>
      </w:r>
      <w:r>
        <w:t xml:space="preserve"> 1 ソース・タグと第 2 ソース・タグを格納するフィールドを交換し，第 2 ソース・タグの下位ビットをもとにディスパッチするセグメントを決定する手法である．以下で詳しく説明する．</w:t>
      </w:r>
    </w:p>
    <w:p w14:paraId="738F7E86" w14:textId="77777777" w:rsidR="00CF35BC" w:rsidRDefault="00CF35BC" w:rsidP="00CF35BC"/>
    <w:p w14:paraId="62F5CD51" w14:textId="77777777" w:rsidR="00CF35BC" w:rsidRDefault="00CF35BC" w:rsidP="00CF35BC">
      <w:r>
        <w:rPr>
          <w:rFonts w:hint="eastAsia"/>
        </w:rPr>
        <w:t>第</w:t>
      </w:r>
      <w:r>
        <w:t xml:space="preserve"> 1 ソース・オペランドがレディで，第 2 ソース・オペランドがレディでない場合について説明する．この場合，\</w:t>
      </w:r>
      <w:proofErr w:type="spellStart"/>
      <w:r>
        <w:t>refsec</w:t>
      </w:r>
      <w:proofErr w:type="spellEnd"/>
      <w:r>
        <w:t>{</w:t>
      </w:r>
      <w:proofErr w:type="spellStart"/>
      <w:r>
        <w:t>segmented_IQ</w:t>
      </w:r>
      <w:proofErr w:type="spellEnd"/>
      <w:r>
        <w:t>}で説明した方法では，命令はセグメント・インディペンデントとしてディスパッチされる．第 1 ソース・オペランドは既にレディで</w:t>
      </w:r>
      <w:r>
        <w:lastRenderedPageBreak/>
        <w:t>あるため，比較は第 2 ソース・タグについてのみ行われるが，第 2  ソース・タグのタグ比較は全てのセグメントで行われるため，タグ比較の回数は削減されない．</w:t>
      </w:r>
    </w:p>
    <w:p w14:paraId="0AD29956" w14:textId="77777777" w:rsidR="00CF35BC" w:rsidRDefault="00CF35BC" w:rsidP="00CF35BC"/>
    <w:p w14:paraId="4C5123DA" w14:textId="77777777" w:rsidR="00CF35BC" w:rsidRDefault="00CF35BC" w:rsidP="00CF35BC">
      <w:r>
        <w:rPr>
          <w:rFonts w:hint="eastAsia"/>
        </w:rPr>
        <w:t>そこでこのような場合に，第</w:t>
      </w:r>
      <w:r>
        <w:t xml:space="preserve"> 1 ソース・タグと第 2 ソース・タグを交換し（スワップ），第 2 ソース・タグの下位ビットを使用してディスパッチするセグメントを選択する．これにより，\</w:t>
      </w:r>
      <w:proofErr w:type="spellStart"/>
      <w:r>
        <w:t>refsec</w:t>
      </w:r>
      <w:proofErr w:type="spellEnd"/>
      <w:r>
        <w:t>{</w:t>
      </w:r>
      <w:proofErr w:type="spellStart"/>
      <w:r>
        <w:t>segmented_IQ</w:t>
      </w:r>
      <w:proofErr w:type="spellEnd"/>
      <w:r>
        <w:t>}で述べたセグメント化の効果でタグ比較回数が削減される．なお，スワップではタグを交換するが，ペイロード RAM に格納するソース・タグを交換するわけではないので，命令の意味は保持される．</w:t>
      </w:r>
    </w:p>
    <w:p w14:paraId="5FD93118" w14:textId="77777777" w:rsidR="00CF35BC" w:rsidRDefault="00CF35BC" w:rsidP="00CF35BC"/>
    <w:p w14:paraId="2A3D49D3" w14:textId="77777777" w:rsidR="00CF35BC" w:rsidRDefault="00CF35BC" w:rsidP="00CF35BC">
      <w:r>
        <w:t>\subsubsection{スワップを行う場合のセグメント選択アルゴリズム}</w:t>
      </w:r>
    </w:p>
    <w:p w14:paraId="0C45F0E8" w14:textId="77777777" w:rsidR="00CF35BC" w:rsidRDefault="00CF35BC" w:rsidP="00CF35BC">
      <w:r>
        <w:rPr>
          <w:rFonts w:hint="eastAsia"/>
        </w:rPr>
        <w:t>セグメント選択回路は，</w:t>
      </w:r>
      <w:r>
        <w:t>\tab{</w:t>
      </w:r>
      <w:proofErr w:type="spellStart"/>
      <w:r>
        <w:t>agg_algorithm</w:t>
      </w:r>
      <w:proofErr w:type="spellEnd"/>
      <w:r>
        <w:t>}に示すアルゴリズムによってディスパッチするセグメントを決定する．なお，表中のソース・タグの状態とは，ディスパッチ時にソース・オペランドがレディであるかどうかを示しており，（第 1 ソース・オペランド，第 2 ソース・オペランド）の形式で，R がレディであることを，NR がレディでないことを表す．</w:t>
      </w:r>
    </w:p>
    <w:p w14:paraId="7237B22B" w14:textId="77777777" w:rsidR="00CF35BC" w:rsidRDefault="00CF35BC" w:rsidP="00CF35BC"/>
    <w:p w14:paraId="5DBB1D2C" w14:textId="77777777" w:rsidR="00CF35BC" w:rsidRDefault="00CF35BC" w:rsidP="00CF35BC">
      <w:r>
        <w:t>\begin{table}[</w:t>
      </w:r>
      <w:proofErr w:type="spellStart"/>
      <w:r>
        <w:t>htb</w:t>
      </w:r>
      <w:proofErr w:type="spellEnd"/>
      <w:r>
        <w:t>]</w:t>
      </w:r>
    </w:p>
    <w:p w14:paraId="6E5AFD12" w14:textId="77777777" w:rsidR="00CF35BC" w:rsidRDefault="00CF35BC" w:rsidP="00CF35BC">
      <w:r>
        <w:t xml:space="preserve">  \caption{スワップを行う場合のセグメント選択アルゴリズム}</w:t>
      </w:r>
    </w:p>
    <w:p w14:paraId="33AB7E72" w14:textId="77777777" w:rsidR="00CF35BC" w:rsidRDefault="00CF35BC" w:rsidP="00CF35BC">
      <w:r>
        <w:t xml:space="preserve">  \</w:t>
      </w:r>
      <w:proofErr w:type="spellStart"/>
      <w:r>
        <w:t>footnotesize</w:t>
      </w:r>
      <w:proofErr w:type="spellEnd"/>
    </w:p>
    <w:p w14:paraId="551EAC43" w14:textId="77777777" w:rsidR="00CF35BC" w:rsidRDefault="00CF35BC" w:rsidP="00CF35BC">
      <w:r>
        <w:t xml:space="preserve">  \center</w:t>
      </w:r>
    </w:p>
    <w:p w14:paraId="14C35FCF" w14:textId="77777777" w:rsidR="00CF35BC" w:rsidRDefault="00CF35BC" w:rsidP="00CF35BC">
      <w:r>
        <w:t xml:space="preserve">   \begin{tabular}{|</w:t>
      </w:r>
      <w:proofErr w:type="spellStart"/>
      <w:r>
        <w:t>l|l</w:t>
      </w:r>
      <w:proofErr w:type="spellEnd"/>
      <w:r>
        <w:t>|} \</w:t>
      </w:r>
      <w:proofErr w:type="spellStart"/>
      <w:r>
        <w:t>hline</w:t>
      </w:r>
      <w:proofErr w:type="spellEnd"/>
      <w:r>
        <w:t xml:space="preserve"> \</w:t>
      </w:r>
      <w:proofErr w:type="spellStart"/>
      <w:r>
        <w:t>hline</w:t>
      </w:r>
      <w:proofErr w:type="spellEnd"/>
    </w:p>
    <w:p w14:paraId="263F3708" w14:textId="77777777" w:rsidR="00CF35BC" w:rsidRDefault="00CF35BC" w:rsidP="00CF35BC">
      <w:r>
        <w:t xml:space="preserve">    ソース・タグの状態 &amp; アルゴリズム \\ \</w:t>
      </w:r>
      <w:proofErr w:type="spellStart"/>
      <w:r>
        <w:t>hline</w:t>
      </w:r>
      <w:proofErr w:type="spellEnd"/>
    </w:p>
    <w:p w14:paraId="622EF589" w14:textId="77777777" w:rsidR="00CF35BC" w:rsidRDefault="00CF35BC" w:rsidP="00CF35BC">
      <w:r>
        <w:t xml:space="preserve">    （NR，NR） &amp; 第 1 ソース・タグでセグメントを選択する． \\ \</w:t>
      </w:r>
      <w:proofErr w:type="spellStart"/>
      <w:r>
        <w:t>hline</w:t>
      </w:r>
      <w:proofErr w:type="spellEnd"/>
    </w:p>
    <w:p w14:paraId="3E8E7B7C" w14:textId="77777777" w:rsidR="00CF35BC" w:rsidRDefault="00CF35BC" w:rsidP="00CF35BC">
      <w:r>
        <w:t xml:space="preserve">    （R，NR） &amp; スワップを行い，第 2 ソース・タグでセグメントを選択する．\\ \</w:t>
      </w:r>
      <w:proofErr w:type="spellStart"/>
      <w:r>
        <w:t>hline</w:t>
      </w:r>
      <w:proofErr w:type="spellEnd"/>
    </w:p>
    <w:p w14:paraId="7B242167" w14:textId="77777777" w:rsidR="00CF35BC" w:rsidRDefault="00CF35BC" w:rsidP="00CF35BC">
      <w:r>
        <w:t xml:space="preserve">    （NR，R） &amp; 第 1 ソース・タグでセグメントを選択する．\\ \</w:t>
      </w:r>
      <w:proofErr w:type="spellStart"/>
      <w:r>
        <w:t>hline</w:t>
      </w:r>
      <w:proofErr w:type="spellEnd"/>
    </w:p>
    <w:p w14:paraId="3422790F" w14:textId="77777777" w:rsidR="00CF35BC" w:rsidRDefault="00CF35BC" w:rsidP="00CF35BC">
      <w:r>
        <w:t xml:space="preserve">    （R，R） &amp; セグメント・インディペンデントとしてラウンドロビンでセグメントを選択する． \\ \</w:t>
      </w:r>
      <w:proofErr w:type="spellStart"/>
      <w:r>
        <w:t>hline</w:t>
      </w:r>
      <w:proofErr w:type="spellEnd"/>
    </w:p>
    <w:p w14:paraId="298B0C0B" w14:textId="77777777" w:rsidR="00CF35BC" w:rsidRDefault="00CF35BC" w:rsidP="00CF35BC">
      <w:r>
        <w:t xml:space="preserve">  \end{tabular}</w:t>
      </w:r>
    </w:p>
    <w:p w14:paraId="5659C26F" w14:textId="77777777" w:rsidR="00CF35BC" w:rsidRDefault="00CF35BC" w:rsidP="00CF35BC">
      <w:r>
        <w:t xml:space="preserve">  \label{</w:t>
      </w:r>
      <w:proofErr w:type="spellStart"/>
      <w:r>
        <w:t>tab:agg_algorithm</w:t>
      </w:r>
      <w:proofErr w:type="spellEnd"/>
      <w:r>
        <w:t>}</w:t>
      </w:r>
    </w:p>
    <w:p w14:paraId="4C84FE41" w14:textId="77777777" w:rsidR="00CF35BC" w:rsidRDefault="00CF35BC" w:rsidP="00CF35BC">
      <w:r>
        <w:t>\end{table}</w:t>
      </w:r>
    </w:p>
    <w:p w14:paraId="251AECF7" w14:textId="77777777" w:rsidR="00CF35BC" w:rsidRDefault="00CF35BC" w:rsidP="00CF35BC">
      <w:r>
        <w:rPr>
          <w:rFonts w:hint="eastAsia"/>
        </w:rPr>
        <w:t>なお，両ソース・オペランドがレディのとき以外で，選択されたセグメントに空きがない場合は，ディスパッチをストールして当該のセグメントに空きが出るまで待ち合わせる．</w:t>
      </w:r>
    </w:p>
    <w:p w14:paraId="1501820C" w14:textId="77777777" w:rsidR="00CF35BC" w:rsidRDefault="00CF35BC" w:rsidP="00CF35BC"/>
    <w:p w14:paraId="75E6B051" w14:textId="77777777" w:rsidR="00CF35BC" w:rsidRDefault="00CF35BC" w:rsidP="00CF35BC">
      <w:r>
        <w:t>\begin{figure}[</w:t>
      </w:r>
      <w:proofErr w:type="spellStart"/>
      <w:r>
        <w:t>htb</w:t>
      </w:r>
      <w:proofErr w:type="spellEnd"/>
      <w:r>
        <w:t>]</w:t>
      </w:r>
    </w:p>
    <w:p w14:paraId="2E0708D7" w14:textId="77777777" w:rsidR="00CF35BC" w:rsidRDefault="00CF35BC" w:rsidP="00CF35BC">
      <w:r>
        <w:t xml:space="preserve">  \centering</w:t>
      </w:r>
    </w:p>
    <w:p w14:paraId="5EEAEBDB"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proofErr w:type="spellStart"/>
      <w:r>
        <w:t>sub_segment</w:t>
      </w:r>
      <w:proofErr w:type="spellEnd"/>
      <w:r>
        <w:t>}</w:t>
      </w:r>
    </w:p>
    <w:p w14:paraId="756722E5" w14:textId="77777777" w:rsidR="00CF35BC" w:rsidRDefault="00CF35BC" w:rsidP="00CF35BC">
      <w:r>
        <w:t xml:space="preserve">  \caption{サブ・セグメントを実装した IQ}</w:t>
      </w:r>
    </w:p>
    <w:p w14:paraId="10B2B271" w14:textId="77777777" w:rsidR="00CF35BC" w:rsidRDefault="00CF35BC" w:rsidP="00CF35BC">
      <w:r>
        <w:lastRenderedPageBreak/>
        <w:t xml:space="preserve">  \label{</w:t>
      </w:r>
      <w:proofErr w:type="spellStart"/>
      <w:r>
        <w:t>fig:sub_segment</w:t>
      </w:r>
      <w:proofErr w:type="spellEnd"/>
      <w:r>
        <w:t>}</w:t>
      </w:r>
    </w:p>
    <w:p w14:paraId="32744748" w14:textId="77777777" w:rsidR="00CF35BC" w:rsidRDefault="00CF35BC" w:rsidP="00CF35BC">
      <w:r>
        <w:t>\end{figure}</w:t>
      </w:r>
    </w:p>
    <w:p w14:paraId="31DF71C5" w14:textId="77777777" w:rsidR="00CF35BC" w:rsidRDefault="00CF35BC" w:rsidP="00CF35BC"/>
    <w:p w14:paraId="641C5986" w14:textId="77777777" w:rsidR="00CF35BC" w:rsidRDefault="00CF35BC" w:rsidP="00CF35BC">
      <w:r>
        <w:t>\subsection{サブ・セグメント}</w:t>
      </w:r>
    </w:p>
    <w:p w14:paraId="2EA3440B" w14:textId="77777777" w:rsidR="00CF35BC" w:rsidRDefault="00CF35BC" w:rsidP="00CF35BC">
      <w:r>
        <w:t>\label{</w:t>
      </w:r>
      <w:proofErr w:type="spellStart"/>
      <w:r>
        <w:t>sec:sub_segment</w:t>
      </w:r>
      <w:proofErr w:type="spellEnd"/>
      <w:r>
        <w:t>}</w:t>
      </w:r>
    </w:p>
    <w:p w14:paraId="48763615" w14:textId="77777777" w:rsidR="00CF35BC" w:rsidRDefault="00CF35BC" w:rsidP="00CF35BC">
      <w:r>
        <w:rPr>
          <w:rFonts w:hint="eastAsia"/>
        </w:rPr>
        <w:t>サブ・セグメント方式は，第</w:t>
      </w:r>
      <w:r>
        <w:t xml:space="preserve"> 1 ソース・タグの下位ビットに応じて分割されるセグメントを，第 2 ソース・タグの下位ビットに応じてさらに細かく分割する．第 2 ソース・タグの下位ビットによる分割をサブ・セグメント（S-seg）と呼び，従来の第 1 ソース・タグによる分割をサブ・セグメントに対応してメイン・セグメント（M-seg）と呼ぶこととする．</w:t>
      </w:r>
    </w:p>
    <w:p w14:paraId="7A05A688" w14:textId="77777777" w:rsidR="00CF35BC" w:rsidRDefault="00CF35BC" w:rsidP="00CF35BC"/>
    <w:p w14:paraId="45D2A69E" w14:textId="77777777" w:rsidR="00CF35BC" w:rsidRDefault="00CF35BC" w:rsidP="00CF35BC">
      <w:r>
        <w:rPr>
          <w:rFonts w:hint="eastAsia"/>
        </w:rPr>
        <w:t>サブ・セグメントを導入した</w:t>
      </w:r>
      <w:r>
        <w:t xml:space="preserve"> IQ の分割を\fig{</w:t>
      </w:r>
      <w:proofErr w:type="spellStart"/>
      <w:r>
        <w:t>sub_segment</w:t>
      </w:r>
      <w:proofErr w:type="spellEnd"/>
      <w:r>
        <w:t>}に示す．黒色の枠で示す各メイン・セグメントを，赤色と青色で示すようにさらにサブ・セグメントに分割する．同図は，メイン・セグメント数が 4 ，サブ・セグメント数が 2 の場合の例を表しており， IQ は合計 $4 \times 2 = 8$ 個のセグメントに分割される．各セグメントの左には，（M-seg，S-seg）という形式でメイン及びサブ・セグメントの番号を表している．</w:t>
      </w:r>
    </w:p>
    <w:p w14:paraId="3D4ED4F0" w14:textId="77777777" w:rsidR="00CF35BC" w:rsidRDefault="00CF35BC" w:rsidP="00CF35BC"/>
    <w:p w14:paraId="144BD75A" w14:textId="77777777" w:rsidR="00CF35BC" w:rsidRDefault="00CF35BC" w:rsidP="00CF35BC">
      <w:r>
        <w:rPr>
          <w:rFonts w:hint="eastAsia"/>
        </w:rPr>
        <w:t>サブ・セグメント方式について，ディスパッチとウェイクアップの動作をそれぞれ説明する．</w:t>
      </w:r>
    </w:p>
    <w:p w14:paraId="3C915B35" w14:textId="77777777" w:rsidR="00CF35BC" w:rsidRDefault="00CF35BC" w:rsidP="00CF35BC"/>
    <w:p w14:paraId="2F64CCFB" w14:textId="77777777" w:rsidR="00CF35BC" w:rsidRDefault="00CF35BC" w:rsidP="00CF35BC">
      <w:r>
        <w:t>\subsubsection{サブ・セグメントにおけるディスパッチ}</w:t>
      </w:r>
    </w:p>
    <w:p w14:paraId="49189306" w14:textId="77777777" w:rsidR="00CF35BC" w:rsidRDefault="00CF35BC" w:rsidP="00CF35BC">
      <w:r>
        <w:rPr>
          <w:rFonts w:hint="eastAsia"/>
        </w:rPr>
        <w:t>サブ・セグメント方式におけるディスパッチにおいては，フリー・リストを</w:t>
      </w:r>
      <w:r>
        <w:t xml:space="preserve"> M-seg $\times$ S-seg だけ用意する．\fig{</w:t>
      </w:r>
      <w:proofErr w:type="spellStart"/>
      <w:r>
        <w:t>sub_segment</w:t>
      </w:r>
      <w:proofErr w:type="spellEnd"/>
      <w:r>
        <w:t>}に示した例の場合 8 個のフリー・リストが必要となる．</w:t>
      </w:r>
    </w:p>
    <w:p w14:paraId="4ECD1EDA" w14:textId="77777777" w:rsidR="00CF35BC" w:rsidRDefault="00CF35BC" w:rsidP="00CF35BC"/>
    <w:p w14:paraId="2E256A96" w14:textId="77777777" w:rsidR="00CF35BC" w:rsidRDefault="00CF35BC" w:rsidP="00CF35BC">
      <w:r>
        <w:rPr>
          <w:rFonts w:hint="eastAsia"/>
        </w:rPr>
        <w:t>サブ・セグメント方式におけるセグメント選択のアルゴリズムに関して説明する．アルゴリズムはソース・オペランドのレディ状況によって異なるため，以下ですべての場合に関して説明する．説明を簡単にするため，命令</w:t>
      </w:r>
      <w:r>
        <w:t xml:space="preserve"> $p5 = p13 + p6$ を，\fig{</w:t>
      </w:r>
      <w:proofErr w:type="spellStart"/>
      <w:r>
        <w:t>sub_segment</w:t>
      </w:r>
      <w:proofErr w:type="spellEnd"/>
      <w:r>
        <w:t>}に示す IQ にディスパッチする場合について例示する．第 1 ソース・タグが 13 で，第 2 ソース・タグが 6 である．</w:t>
      </w:r>
    </w:p>
    <w:p w14:paraId="6C76CAB7" w14:textId="77777777" w:rsidR="00CF35BC" w:rsidRDefault="00CF35BC" w:rsidP="00CF35BC">
      <w:r>
        <w:t>\begin{itemize}</w:t>
      </w:r>
    </w:p>
    <w:p w14:paraId="244BC099" w14:textId="77777777" w:rsidR="00CF35BC" w:rsidRDefault="00CF35BC" w:rsidP="00CF35BC">
      <w:r>
        <w:t xml:space="preserve">  \item \</w:t>
      </w:r>
      <w:proofErr w:type="spellStart"/>
      <w:r>
        <w:t>textbf</w:t>
      </w:r>
      <w:proofErr w:type="spellEnd"/>
      <w:r>
        <w:t xml:space="preserve">{両ソース・オペランドともレディでない場合}：第 1 ソース・タグでメイン・セグメントを，第 2 ソース・タグでサブ・セグメントを選択する．例の場合，第 1 ソース・タグ 13（${\rm 1101_2}$） の下位ビット 1（${\rm 01_2}$）より，メイン・セグメントは 1 となる．また，第 2 ソース・タグ 6（${\rm 110_2}$） の下位ビット 0（${\rm 0_2}$）より，サブ・セグメントは 0 となる．従って（1，0）のセグメントを選択する． </w:t>
      </w:r>
    </w:p>
    <w:p w14:paraId="092879A3" w14:textId="77777777" w:rsidR="00CF35BC" w:rsidRDefault="00CF35BC" w:rsidP="00CF35BC">
      <w:r>
        <w:t xml:space="preserve">  \item \</w:t>
      </w:r>
      <w:proofErr w:type="spellStart"/>
      <w:r>
        <w:t>textbf</w:t>
      </w:r>
      <w:proofErr w:type="spellEnd"/>
      <w:r>
        <w:t>{第 1 ソース・オペランドのみレディである場合}：第 2 ソース・タグでサブ・セグメントを選択する．例の場合，第 2 ソース・タグ 6（${\rm 110_2}$） の下位ビ</w:t>
      </w:r>
      <w:r>
        <w:lastRenderedPageBreak/>
        <w:t>ット 0（${\rm 0_2}$）より，サブ・セグメントは 0 となる．第 1 ソース・オペランドは既にレディであるため，メイン・セグメントの制限はない．従って，（0，0），（1，0），（2，0），（3，0）のいずれかのセグメントをラウンドロビンで選択する．このように，メイン・セグメントの制限がない場合を</w:t>
      </w:r>
      <w:r>
        <w:rPr>
          <w:rFonts w:hint="eastAsia"/>
        </w:rPr>
        <w:t>メイン・セグメント・インディペンデント（</w:t>
      </w:r>
      <w:r>
        <w:t>M-seg インディペンデント）と呼ぶこととする．</w:t>
      </w:r>
    </w:p>
    <w:p w14:paraId="70CF23B3" w14:textId="77777777" w:rsidR="00CF35BC" w:rsidRDefault="00CF35BC" w:rsidP="00CF35BC">
      <w:r>
        <w:t xml:space="preserve">  \item \</w:t>
      </w:r>
      <w:proofErr w:type="spellStart"/>
      <w:r>
        <w:t>textbf</w:t>
      </w:r>
      <w:proofErr w:type="spellEnd"/>
      <w:r>
        <w:t>{第 2 ソース・オペランドのみレディである場合}：第 1 ソース・タグでメイン・セグメントを選択する．例の場合，第 1 ソース・タグ 13（${\rm 1101_2}$） の下位ビット 1（${\rm 01_2}$）より，メイン・セグメントは 1 となる．第 2 ソース・オペランドは既にレディであるため，サブ・セグメントの制限はない．従って，（1，0）または（1，1）のいずれかのセグメントをラウンドロビンで選択する．このように，サブ・セグメントの制限がない場合をサブ・セグメン</w:t>
      </w:r>
      <w:r>
        <w:rPr>
          <w:rFonts w:hint="eastAsia"/>
        </w:rPr>
        <w:t>ト・インディペンデント（</w:t>
      </w:r>
      <w:r>
        <w:t>S-seg インディペンデント）と呼ぶこととする．</w:t>
      </w:r>
    </w:p>
    <w:p w14:paraId="559980CA" w14:textId="77777777" w:rsidR="00CF35BC" w:rsidRDefault="00CF35BC" w:rsidP="00CF35BC">
      <w:r>
        <w:t xml:space="preserve">  \item \</w:t>
      </w:r>
      <w:proofErr w:type="spellStart"/>
      <w:r>
        <w:t>textbf</w:t>
      </w:r>
      <w:proofErr w:type="spellEnd"/>
      <w:r>
        <w:t>{両ソース・オペランドがレディである場合}：</w:t>
      </w:r>
      <w:commentRangeStart w:id="168"/>
      <w:r>
        <w:t>セグメント・インディペンデ</w:t>
      </w:r>
      <w:commentRangeEnd w:id="168"/>
      <w:r w:rsidR="003E3369">
        <w:rPr>
          <w:rStyle w:val="a5"/>
        </w:rPr>
        <w:commentReference w:id="168"/>
      </w:r>
      <w:r>
        <w:t>ントとしてラウンドロビンでセグメントを選択する．</w:t>
      </w:r>
    </w:p>
    <w:p w14:paraId="7CEE9B79" w14:textId="77777777" w:rsidR="00CF35BC" w:rsidRDefault="00CF35BC" w:rsidP="00CF35BC">
      <w:r>
        <w:t>\end{itemize}</w:t>
      </w:r>
    </w:p>
    <w:p w14:paraId="68CF65D8" w14:textId="77777777" w:rsidR="00CF35BC" w:rsidRDefault="00CF35BC" w:rsidP="00CF35BC"/>
    <w:p w14:paraId="7782F717" w14:textId="77777777" w:rsidR="00CF35BC" w:rsidRDefault="00CF35BC" w:rsidP="00CF35BC">
      <w:r>
        <w:t>\subsubsection{サブ・セグメントにおけるウェイクアップ}</w:t>
      </w:r>
    </w:p>
    <w:p w14:paraId="764E3592" w14:textId="77777777" w:rsidR="00CF35BC" w:rsidRDefault="00CF35BC" w:rsidP="00CF35BC">
      <w:r>
        <w:rPr>
          <w:rFonts w:hint="eastAsia"/>
        </w:rPr>
        <w:t>第</w:t>
      </w:r>
      <w:r>
        <w:t xml:space="preserve"> 1 ソース・タグの比較は，デ</w:t>
      </w:r>
      <w:del w:id="169" w:author="秀樹 安藤" w:date="2020-12-14T09:07:00Z">
        <w:r w:rsidDel="003E3369">
          <w:delText>ィ</w:delText>
        </w:r>
      </w:del>
      <w:r>
        <w:t>スティネーション・タグの下位ビットがメイン・セグメント番号と一致するセグメントのみで行う．また，第 2 ソース・タグの比較は，デ</w:t>
      </w:r>
      <w:del w:id="170" w:author="秀樹 安藤" w:date="2020-12-14T09:08:00Z">
        <w:r w:rsidDel="003E3369">
          <w:delText>ィ</w:delText>
        </w:r>
      </w:del>
      <w:r>
        <w:t>スティネーション・タグの下位ビットがサブ・セグメント番号と一致するセグメントのみで行う．このような比較により，第 1 ソース・タグだけでなく，第 2  ソース・タグの比較に関しても，「1/サブ・セグメント数」まで削減が可能となる．</w:t>
      </w:r>
    </w:p>
    <w:p w14:paraId="316A2AEF" w14:textId="77777777" w:rsidR="00CF35BC" w:rsidRDefault="00CF35BC" w:rsidP="00CF35BC"/>
    <w:p w14:paraId="50FDE745" w14:textId="77777777" w:rsidR="00CF35BC" w:rsidRDefault="00CF35BC" w:rsidP="00CF35BC">
      <w:r>
        <w:t>\subsubsection{サブ・セグメントとスワップの併用}</w:t>
      </w:r>
    </w:p>
    <w:p w14:paraId="379E10BE" w14:textId="77777777" w:rsidR="00CF35BC" w:rsidRDefault="00CF35BC" w:rsidP="00CF35BC">
      <w:r>
        <w:rPr>
          <w:rFonts w:hint="eastAsia"/>
        </w:rPr>
        <w:t>サブ・セグメント方式はスワップと併用することが可能である．併用する場合は，ディスパッチ時に第</w:t>
      </w:r>
      <w:r>
        <w:t xml:space="preserve"> 1 ソース・オペランドのみレディである場合の選択アルゴリズムを，以下のように変更する．</w:t>
      </w:r>
    </w:p>
    <w:p w14:paraId="45F51839" w14:textId="77777777" w:rsidR="00CF35BC" w:rsidRDefault="00CF35BC" w:rsidP="00CF35BC">
      <w:r>
        <w:t>\begin{itemize}</w:t>
      </w:r>
    </w:p>
    <w:p w14:paraId="66AF1C52" w14:textId="77777777" w:rsidR="00CF35BC" w:rsidRDefault="00CF35BC" w:rsidP="00CF35BC">
      <w:r>
        <w:t xml:space="preserve">  \item \</w:t>
      </w:r>
      <w:proofErr w:type="spellStart"/>
      <w:r>
        <w:t>textbf</w:t>
      </w:r>
      <w:proofErr w:type="spellEnd"/>
      <w:r>
        <w:t>{第 1 ソース・オペランドのみレディである場合}：スワップを行い，第 2 ソース・タグでメイン・セグメントを選択する．例の場合，第 2 ソース・タグ 6（${\rm 110_2}$） の下位ビット 2（${\rm 10_2}$）より，メイン・セグメントは 2 となる．第 1 ソース・オペランドは既にレディであるため，S-seg インディペンデントである．従って，（2，0）または（2，1）のいずれかのセグメントを選択する．</w:t>
      </w:r>
    </w:p>
    <w:p w14:paraId="66DE58EB" w14:textId="77777777" w:rsidR="00CF35BC" w:rsidRDefault="00CF35BC" w:rsidP="00CF35BC">
      <w:r>
        <w:t>\end{itemize}</w:t>
      </w:r>
    </w:p>
    <w:p w14:paraId="7B06151F" w14:textId="77777777" w:rsidR="00CF35BC" w:rsidRDefault="00CF35BC" w:rsidP="00CF35BC">
      <w:r>
        <w:rPr>
          <w:rFonts w:hint="eastAsia"/>
        </w:rPr>
        <w:t>サブ・セグメント方式とスワップを併用することによって，ディスパッチ時に第</w:t>
      </w:r>
      <w:r>
        <w:t xml:space="preserve"> 1 ソース・オペランドのみレディである命令におけるタグ比較回数の削減が「1/サブ・セグメント数」</w:t>
      </w:r>
      <w:r>
        <w:lastRenderedPageBreak/>
        <w:t>から「1/メイン・セグメント数」となる．従って，\fig{</w:t>
      </w:r>
      <w:proofErr w:type="spellStart"/>
      <w:r>
        <w:t>sub_segment</w:t>
      </w:r>
      <w:proofErr w:type="spellEnd"/>
      <w:r>
        <w:t>}に示した分割のようにメイン・セグメント数がサブ・セグメント数よりも多い場合に，タグ比較回数をより多く削減できる．</w:t>
      </w:r>
    </w:p>
    <w:p w14:paraId="336539BA" w14:textId="77777777" w:rsidR="00CF35BC" w:rsidRDefault="00CF35BC" w:rsidP="00CF35BC"/>
    <w:p w14:paraId="4D646AF6" w14:textId="77777777" w:rsidR="00CF35BC" w:rsidRDefault="00CF35BC" w:rsidP="00CF35BC">
      <w:r>
        <w:rPr>
          <w:rFonts w:hint="eastAsia"/>
        </w:rPr>
        <w:t>サブ・セグメントとスワップを併用する場合のセグメントの選択アルゴリズムを</w:t>
      </w:r>
      <w:r>
        <w:t>\tab{</w:t>
      </w:r>
      <w:proofErr w:type="spellStart"/>
      <w:r>
        <w:t>agg_algorithm_subseg</w:t>
      </w:r>
      <w:proofErr w:type="spellEnd"/>
      <w:r>
        <w:t>}にまとめる．</w:t>
      </w:r>
    </w:p>
    <w:p w14:paraId="206849C5" w14:textId="77777777" w:rsidR="00CF35BC" w:rsidRDefault="00CF35BC" w:rsidP="00CF35BC"/>
    <w:p w14:paraId="5BE2BB58" w14:textId="77777777" w:rsidR="00CF35BC" w:rsidRDefault="00CF35BC" w:rsidP="00CF35BC">
      <w:r>
        <w:t>\begin{table}[</w:t>
      </w:r>
      <w:proofErr w:type="spellStart"/>
      <w:r>
        <w:t>htb</w:t>
      </w:r>
      <w:proofErr w:type="spellEnd"/>
      <w:r>
        <w:t>]</w:t>
      </w:r>
    </w:p>
    <w:p w14:paraId="243A0253" w14:textId="77777777" w:rsidR="00CF35BC" w:rsidRDefault="00CF35BC" w:rsidP="00CF35BC">
      <w:r>
        <w:t xml:space="preserve">  \caption{スワップを行う場合のセグメント選択アルゴリズム（サブ・セグメント併用）}</w:t>
      </w:r>
    </w:p>
    <w:p w14:paraId="6077FE72" w14:textId="77777777" w:rsidR="00CF35BC" w:rsidRDefault="00CF35BC" w:rsidP="00CF35BC">
      <w:r>
        <w:t xml:space="preserve">  \</w:t>
      </w:r>
      <w:proofErr w:type="spellStart"/>
      <w:r>
        <w:t>footnotesize</w:t>
      </w:r>
      <w:proofErr w:type="spellEnd"/>
    </w:p>
    <w:p w14:paraId="76694283" w14:textId="77777777" w:rsidR="00CF35BC" w:rsidRDefault="00CF35BC" w:rsidP="00CF35BC">
      <w:r>
        <w:t xml:space="preserve">  \center</w:t>
      </w:r>
    </w:p>
    <w:p w14:paraId="3F299965" w14:textId="77777777" w:rsidR="00CF35BC" w:rsidRDefault="00CF35BC" w:rsidP="00CF35BC">
      <w:r>
        <w:t xml:space="preserve">   \begin{tabular}{|</w:t>
      </w:r>
      <w:proofErr w:type="spellStart"/>
      <w:r>
        <w:t>c|p</w:t>
      </w:r>
      <w:proofErr w:type="spellEnd"/>
      <w:r>
        <w:t>{13cm}|} \</w:t>
      </w:r>
      <w:proofErr w:type="spellStart"/>
      <w:r>
        <w:t>hline</w:t>
      </w:r>
      <w:proofErr w:type="spellEnd"/>
      <w:r>
        <w:t xml:space="preserve"> \</w:t>
      </w:r>
      <w:proofErr w:type="spellStart"/>
      <w:r>
        <w:t>hline</w:t>
      </w:r>
      <w:proofErr w:type="spellEnd"/>
    </w:p>
    <w:p w14:paraId="39EE90A2" w14:textId="77777777" w:rsidR="00CF35BC" w:rsidRDefault="00CF35BC" w:rsidP="00CF35BC">
      <w:r>
        <w:t xml:space="preserve">    ソース・タグの状態 &amp; アルゴリズム \\ \</w:t>
      </w:r>
      <w:proofErr w:type="spellStart"/>
      <w:r>
        <w:t>hline</w:t>
      </w:r>
      <w:proofErr w:type="spellEnd"/>
    </w:p>
    <w:p w14:paraId="102F61A2" w14:textId="77777777" w:rsidR="00CF35BC" w:rsidRDefault="00CF35BC" w:rsidP="00CF35BC">
      <w:r>
        <w:t xml:space="preserve">    （NR，NR） &amp; 第 1 ソース・タグでメイン・セグメントを，第 2 ソース・タグでサブ・セグメントを選択． \\ \</w:t>
      </w:r>
      <w:proofErr w:type="spellStart"/>
      <w:r>
        <w:t>hline</w:t>
      </w:r>
      <w:proofErr w:type="spellEnd"/>
    </w:p>
    <w:p w14:paraId="04C141F9" w14:textId="77777777" w:rsidR="00CF35BC" w:rsidRDefault="00CF35BC" w:rsidP="00CF35BC">
      <w:r>
        <w:t xml:space="preserve">    （R，NR） &amp; スワップを行い，第 2 ソース・タグでメイン・セグメントを選択する．サブ・セグメントは S-seg インディペンデントとしてセグメントを選択．\\ \</w:t>
      </w:r>
      <w:proofErr w:type="spellStart"/>
      <w:r>
        <w:t>hline</w:t>
      </w:r>
      <w:proofErr w:type="spellEnd"/>
    </w:p>
    <w:p w14:paraId="050C90D4" w14:textId="77777777" w:rsidR="00CF35BC" w:rsidRDefault="00CF35BC" w:rsidP="00CF35BC">
      <w:r>
        <w:t xml:space="preserve">    （NR，R） &amp; 第 1 ソース・タグでメイン・セグメントを選択する．サブ・セグメントは S-seg インディペンデントとしてセグメントを選択．\\ \</w:t>
      </w:r>
      <w:proofErr w:type="spellStart"/>
      <w:r>
        <w:t>hline</w:t>
      </w:r>
      <w:proofErr w:type="spellEnd"/>
    </w:p>
    <w:p w14:paraId="4E1CBE4D" w14:textId="77777777" w:rsidR="00CF35BC" w:rsidRDefault="00CF35BC" w:rsidP="00CF35BC">
      <w:r>
        <w:t xml:space="preserve">    （R，R） &amp; </w:t>
      </w:r>
      <w:commentRangeStart w:id="171"/>
      <w:r>
        <w:t>セグメント・インディペンデント</w:t>
      </w:r>
      <w:commentRangeEnd w:id="171"/>
      <w:r w:rsidR="003E3369">
        <w:rPr>
          <w:rStyle w:val="a5"/>
        </w:rPr>
        <w:commentReference w:id="171"/>
      </w:r>
      <w:r>
        <w:t>としてセグメントを選択． \\ \</w:t>
      </w:r>
      <w:proofErr w:type="spellStart"/>
      <w:r>
        <w:t>hline</w:t>
      </w:r>
      <w:proofErr w:type="spellEnd"/>
    </w:p>
    <w:p w14:paraId="3FBD6D09" w14:textId="77777777" w:rsidR="00CF35BC" w:rsidRDefault="00CF35BC" w:rsidP="00CF35BC">
      <w:r>
        <w:t xml:space="preserve">  \end{tabular}</w:t>
      </w:r>
    </w:p>
    <w:p w14:paraId="610CBCAC" w14:textId="77777777" w:rsidR="00CF35BC" w:rsidRDefault="00CF35BC" w:rsidP="00CF35BC">
      <w:r>
        <w:t xml:space="preserve">  \label{</w:t>
      </w:r>
      <w:proofErr w:type="spellStart"/>
      <w:r>
        <w:t>tab:agg_algorithm_subseg</w:t>
      </w:r>
      <w:proofErr w:type="spellEnd"/>
      <w:r>
        <w:t>}</w:t>
      </w:r>
    </w:p>
    <w:p w14:paraId="40AEFA7C" w14:textId="77777777" w:rsidR="00CF35BC" w:rsidRDefault="00CF35BC" w:rsidP="00CF35BC">
      <w:r>
        <w:t>\end{table}</w:t>
      </w:r>
    </w:p>
    <w:p w14:paraId="13CC4562" w14:textId="77777777" w:rsidR="00CF35BC" w:rsidRDefault="00CF35BC" w:rsidP="00CF35BC"/>
    <w:p w14:paraId="1E8E8E61" w14:textId="77777777" w:rsidR="00CF35BC" w:rsidRDefault="00CF35BC" w:rsidP="00CF35BC"/>
    <w:p w14:paraId="5DF8E78B" w14:textId="77777777" w:rsidR="00CF35BC" w:rsidRDefault="00CF35BC" w:rsidP="00CF35BC">
      <w:r>
        <w:t>+++++++++++++++++++++++++++++++++++++</w:t>
      </w:r>
    </w:p>
    <w:p w14:paraId="30D7A433" w14:textId="77777777" w:rsidR="00CF35BC" w:rsidRDefault="00CF35BC" w:rsidP="00CF35BC">
      <w:proofErr w:type="spellStart"/>
      <w:r>
        <w:t>src</w:t>
      </w:r>
      <w:proofErr w:type="spellEnd"/>
      <w:r>
        <w:t>/switch</w:t>
      </w:r>
    </w:p>
    <w:p w14:paraId="5BC31729" w14:textId="77777777" w:rsidR="00CF35BC" w:rsidRDefault="00CF35BC" w:rsidP="00CF35BC">
      <w:r>
        <w:t>+++++++++++++++++++++++++++++++++++++</w:t>
      </w:r>
    </w:p>
    <w:p w14:paraId="665C698B" w14:textId="77777777" w:rsidR="00CF35BC" w:rsidRDefault="00CF35BC" w:rsidP="00CF35BC">
      <w:r>
        <w:t>\chapter{SWITCH 方式}</w:t>
      </w:r>
    </w:p>
    <w:p w14:paraId="0249D7AF" w14:textId="77777777" w:rsidR="00CF35BC" w:rsidRDefault="00CF35BC" w:rsidP="00CF35BC">
      <w:r>
        <w:t>\label{</w:t>
      </w:r>
      <w:proofErr w:type="spellStart"/>
      <w:r>
        <w:t>sec:switch</w:t>
      </w:r>
      <w:proofErr w:type="spellEnd"/>
      <w:r>
        <w:t>}</w:t>
      </w:r>
    </w:p>
    <w:p w14:paraId="65E41469" w14:textId="5CD17B5B" w:rsidR="00CF35BC" w:rsidRDefault="00257988" w:rsidP="00CF35BC">
      <w:ins w:id="172" w:author="秀樹 安藤" w:date="2020-12-14T10:02:00Z">
        <w:r>
          <w:rPr>
            <w:rFonts w:hint="eastAsia"/>
          </w:rPr>
          <w:t>従来のI</w:t>
        </w:r>
        <w:r>
          <w:t>Q</w:t>
        </w:r>
        <w:r>
          <w:rPr>
            <w:rFonts w:hint="eastAsia"/>
          </w:rPr>
          <w:t>では，空きエントリがあれば</w:t>
        </w:r>
      </w:ins>
      <w:ins w:id="173" w:author="秀樹 安藤" w:date="2020-12-14T10:03:00Z">
        <w:r>
          <w:rPr>
            <w:rFonts w:hint="eastAsia"/>
          </w:rPr>
          <w:t>ディスパッチすることができたが，</w:t>
        </w:r>
      </w:ins>
      <w:ins w:id="174" w:author="秀樹 安藤" w:date="2020-12-14T10:01:00Z">
        <w:r>
          <w:rPr>
            <w:rFonts w:hint="eastAsia"/>
          </w:rPr>
          <w:t>これまで</w:t>
        </w:r>
      </w:ins>
      <w:r w:rsidR="00CF35BC">
        <w:rPr>
          <w:rFonts w:hint="eastAsia"/>
        </w:rPr>
        <w:t>提案</w:t>
      </w:r>
      <w:ins w:id="175" w:author="秀樹 安藤" w:date="2020-12-14T10:01:00Z">
        <w:r>
          <w:rPr>
            <w:rFonts w:hint="eastAsia"/>
          </w:rPr>
          <w:t>した</w:t>
        </w:r>
      </w:ins>
      <w:r w:rsidR="00CF35BC">
        <w:rPr>
          <w:rFonts w:hint="eastAsia"/>
        </w:rPr>
        <w:t>手法</w:t>
      </w:r>
      <w:ins w:id="176" w:author="秀樹 安藤" w:date="2020-12-14T10:01:00Z">
        <w:r>
          <w:rPr>
            <w:rFonts w:hint="eastAsia"/>
          </w:rPr>
          <w:t>で</w:t>
        </w:r>
      </w:ins>
      <w:del w:id="177" w:author="秀樹 安藤" w:date="2020-12-14T10:01:00Z">
        <w:r w:rsidR="00CF35BC" w:rsidDel="00257988">
          <w:rPr>
            <w:rFonts w:hint="eastAsia"/>
          </w:rPr>
          <w:delText>に</w:delText>
        </w:r>
      </w:del>
      <w:r w:rsidR="00CF35BC">
        <w:rPr>
          <w:rFonts w:hint="eastAsia"/>
        </w:rPr>
        <w:t>は</w:t>
      </w:r>
      <w:ins w:id="178" w:author="秀樹 安藤" w:date="2020-12-14T10:02:00Z">
        <w:r>
          <w:rPr>
            <w:rFonts w:hint="eastAsia"/>
          </w:rPr>
          <w:t>，</w:t>
        </w:r>
      </w:ins>
      <w:ins w:id="179" w:author="秀樹 安藤" w:date="2020-12-14T10:03:00Z">
        <w:r>
          <w:rPr>
            <w:rFonts w:hint="eastAsia"/>
          </w:rPr>
          <w:t>ディスパッチできるエントリは選択されたセグメントに限定されている．このため</w:t>
        </w:r>
      </w:ins>
      <w:del w:id="180" w:author="秀樹 安藤" w:date="2020-12-14T10:02:00Z">
        <w:r w:rsidR="00CF35BC" w:rsidDel="00257988">
          <w:delText xml:space="preserve"> </w:delText>
        </w:r>
      </w:del>
      <w:r w:rsidR="00CF35BC">
        <w:t>IQ の容量効率が低下するという問題</w:t>
      </w:r>
      <w:del w:id="181" w:author="秀樹 安藤" w:date="2020-12-14T09:16:00Z">
        <w:r w:rsidR="00CF35BC" w:rsidDel="003E3369">
          <w:delText>点</w:delText>
        </w:r>
      </w:del>
      <w:r w:rsidR="00CF35BC">
        <w:t>がある．本章では，この問題に対応する手法である SWITCH  方式に関して説明する．\</w:t>
      </w:r>
      <w:proofErr w:type="spellStart"/>
      <w:r w:rsidR="00CF35BC">
        <w:t>refsec</w:t>
      </w:r>
      <w:proofErr w:type="spellEnd"/>
      <w:r w:rsidR="00CF35BC">
        <w:t>{</w:t>
      </w:r>
      <w:proofErr w:type="spellStart"/>
      <w:r w:rsidR="00CF35BC">
        <w:t>occupency_reduction</w:t>
      </w:r>
      <w:proofErr w:type="spellEnd"/>
      <w:r w:rsidR="00CF35BC">
        <w:t>}で IQ の容量効率の低下に関して説明した後，\</w:t>
      </w:r>
      <w:proofErr w:type="spellStart"/>
      <w:r w:rsidR="00CF35BC">
        <w:t>refsec</w:t>
      </w:r>
      <w:proofErr w:type="spellEnd"/>
      <w:r w:rsidR="00CF35BC">
        <w:t>{</w:t>
      </w:r>
      <w:proofErr w:type="spellStart"/>
      <w:r w:rsidR="00CF35BC">
        <w:t>switch_scheme</w:t>
      </w:r>
      <w:proofErr w:type="spellEnd"/>
      <w:r w:rsidR="00CF35BC">
        <w:t>}で SWITCH 方式に関して説明する．</w:t>
      </w:r>
    </w:p>
    <w:p w14:paraId="79EFF70E" w14:textId="77777777" w:rsidR="00CF35BC" w:rsidRDefault="00CF35BC" w:rsidP="00CF35BC"/>
    <w:p w14:paraId="05E5CF0C" w14:textId="77777777" w:rsidR="00CF35BC" w:rsidRDefault="00CF35BC" w:rsidP="00CF35BC">
      <w:r>
        <w:lastRenderedPageBreak/>
        <w:t>\begin{figure}[tb]</w:t>
      </w:r>
    </w:p>
    <w:p w14:paraId="5C44B5AE" w14:textId="77777777" w:rsidR="00CF35BC" w:rsidRDefault="00CF35BC" w:rsidP="00CF35BC">
      <w:r>
        <w:t xml:space="preserve">  \centering</w:t>
      </w:r>
    </w:p>
    <w:p w14:paraId="52FAC880"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proofErr w:type="spellStart"/>
      <w:r>
        <w:t>stall_segmentedIQ</w:t>
      </w:r>
      <w:proofErr w:type="spellEnd"/>
      <w:r>
        <w:t>}</w:t>
      </w:r>
    </w:p>
    <w:p w14:paraId="79EAACBD" w14:textId="77777777" w:rsidR="00CF35BC" w:rsidRDefault="00CF35BC" w:rsidP="00CF35BC">
      <w:r>
        <w:t xml:space="preserve">  \caption{容量効率が低下する例}</w:t>
      </w:r>
    </w:p>
    <w:p w14:paraId="3AF1D17C" w14:textId="77777777" w:rsidR="00CF35BC" w:rsidRDefault="00CF35BC" w:rsidP="00CF35BC">
      <w:r>
        <w:t xml:space="preserve">  \label{</w:t>
      </w:r>
      <w:proofErr w:type="spellStart"/>
      <w:r>
        <w:t>fig:stall_segmentedIQ</w:t>
      </w:r>
      <w:proofErr w:type="spellEnd"/>
      <w:r>
        <w:t>}</w:t>
      </w:r>
    </w:p>
    <w:p w14:paraId="69FE6194" w14:textId="77777777" w:rsidR="00CF35BC" w:rsidRDefault="00CF35BC" w:rsidP="00CF35BC">
      <w:r>
        <w:t>\end{figure}</w:t>
      </w:r>
    </w:p>
    <w:p w14:paraId="5EF25B4E" w14:textId="77777777" w:rsidR="00CF35BC" w:rsidRDefault="00CF35BC" w:rsidP="00CF35BC"/>
    <w:p w14:paraId="12A5B8CC" w14:textId="77777777" w:rsidR="00CF35BC" w:rsidRDefault="00CF35BC" w:rsidP="00CF35BC"/>
    <w:p w14:paraId="7AAF2E71" w14:textId="77777777" w:rsidR="00CF35BC" w:rsidRDefault="00CF35BC" w:rsidP="00CF35BC">
      <w:r>
        <w:t>\section{容量効率の低下}</w:t>
      </w:r>
    </w:p>
    <w:p w14:paraId="2D959811" w14:textId="77777777" w:rsidR="00CF35BC" w:rsidRDefault="00CF35BC" w:rsidP="00CF35BC">
      <w:r>
        <w:t>\label{</w:t>
      </w:r>
      <w:proofErr w:type="spellStart"/>
      <w:r>
        <w:t>sec:occupency_reduction</w:t>
      </w:r>
      <w:proofErr w:type="spellEnd"/>
      <w:r>
        <w:t>}</w:t>
      </w:r>
    </w:p>
    <w:p w14:paraId="5EF7971F" w14:textId="77777777" w:rsidR="00CF35BC" w:rsidRDefault="00CF35BC" w:rsidP="00CF35BC">
      <w:r>
        <w:rPr>
          <w:rFonts w:hint="eastAsia"/>
        </w:rPr>
        <w:t>提案手法には</w:t>
      </w:r>
      <w:r>
        <w:t xml:space="preserve"> IQ の容量効率が低下するという問題</w:t>
      </w:r>
      <w:del w:id="182" w:author="秀樹 安藤" w:date="2020-12-14T09:16:00Z">
        <w:r w:rsidDel="0049508C">
          <w:delText>点</w:delText>
        </w:r>
      </w:del>
      <w:r>
        <w:t>がある．この問題</w:t>
      </w:r>
      <w:del w:id="183" w:author="秀樹 安藤" w:date="2020-12-14T09:16:00Z">
        <w:r w:rsidDel="0049508C">
          <w:delText>点</w:delText>
        </w:r>
      </w:del>
      <w:r>
        <w:t>は，IQ の容量効率が重要なプログラムにおいて，性能低下を引き起こす．本節では，容量効率が低下する原因について説明した後，容量効率の低下により性能低下を引き起こすプログラムの特徴に関して説明する．</w:t>
      </w:r>
    </w:p>
    <w:p w14:paraId="5B6D5D06" w14:textId="77777777" w:rsidR="00CF35BC" w:rsidRDefault="00CF35BC" w:rsidP="00CF35BC"/>
    <w:p w14:paraId="0D968414" w14:textId="77777777" w:rsidR="00CF35BC" w:rsidRDefault="00CF35BC" w:rsidP="00CF35BC">
      <w:r>
        <w:t>\subsection{提案手法による容量効率低下の原因}</w:t>
      </w:r>
    </w:p>
    <w:p w14:paraId="62559F06" w14:textId="77777777" w:rsidR="00CF35BC" w:rsidRDefault="00CF35BC" w:rsidP="00CF35BC">
      <w:r>
        <w:t>IQ の容量効率の低下に関して，\fig{</w:t>
      </w:r>
      <w:proofErr w:type="spellStart"/>
      <w:r>
        <w:t>stall_segmentedIQ</w:t>
      </w:r>
      <w:proofErr w:type="spellEnd"/>
      <w:r>
        <w:t>}を用いて説明する．図において，灰色のエントリは命令を保持していることを示している．</w:t>
      </w:r>
    </w:p>
    <w:p w14:paraId="09C28605" w14:textId="77777777" w:rsidR="00CF35BC" w:rsidRDefault="00CF35BC" w:rsidP="00CF35BC"/>
    <w:p w14:paraId="069C2352" w14:textId="77777777" w:rsidR="00CF35BC" w:rsidRDefault="00CF35BC" w:rsidP="00CF35BC">
      <w:r>
        <w:rPr>
          <w:rFonts w:hint="eastAsia"/>
        </w:rPr>
        <w:t>図の状態の</w:t>
      </w:r>
      <w:r>
        <w:t xml:space="preserve"> IQ に，新たに命令 $p2 = p5 + p6$ をディスパッチする場合を考える．この命令のソース・オペランドは両方レディでないとする．この場合，第 1 ソース・タグの下位ビットから第 1 セグメントにディスパッチされることが決定する．しかし，第 1 セグメントに空きエントリはないため，空きが出るまでディスパッチをストールさせ，待ち合わせを行う必要がある．</w:t>
      </w:r>
    </w:p>
    <w:p w14:paraId="2F03A86D" w14:textId="77777777" w:rsidR="00CF35BC" w:rsidRDefault="00CF35BC" w:rsidP="00CF35BC"/>
    <w:p w14:paraId="3A613ACF" w14:textId="5CD2C408" w:rsidR="00CF35BC" w:rsidRDefault="00CF35BC" w:rsidP="00CF35BC">
      <w:r>
        <w:rPr>
          <w:rFonts w:hint="eastAsia"/>
        </w:rPr>
        <w:t>このように，命令がディスパッチされるセグメントに空きがない場合，他のセグメントに空きがあってもディスパッチ</w:t>
      </w:r>
      <w:del w:id="184" w:author="秀樹 安藤" w:date="2020-12-14T10:05:00Z">
        <w:r w:rsidDel="00913B8F">
          <w:rPr>
            <w:rFonts w:hint="eastAsia"/>
          </w:rPr>
          <w:delText>をストールする必要があり，その結果</w:delText>
        </w:r>
      </w:del>
      <w:ins w:id="185" w:author="秀樹 安藤" w:date="2020-12-14T10:05:00Z">
        <w:r w:rsidR="00913B8F">
          <w:rPr>
            <w:rFonts w:hint="eastAsia"/>
          </w:rPr>
          <w:t>できないため</w:t>
        </w:r>
      </w:ins>
      <w:r>
        <w:rPr>
          <w:rFonts w:hint="eastAsia"/>
        </w:rPr>
        <w:t>，提案手法ではセグメント化されていない</w:t>
      </w:r>
      <w:r>
        <w:t xml:space="preserve"> IQ と比較して容量効率が低下する．</w:t>
      </w:r>
    </w:p>
    <w:p w14:paraId="3F19EF8A" w14:textId="77777777" w:rsidR="00CF35BC" w:rsidRDefault="00CF35BC" w:rsidP="00CF35BC"/>
    <w:p w14:paraId="610760E4" w14:textId="77777777" w:rsidR="00CF35BC" w:rsidRDefault="00CF35BC" w:rsidP="00CF35BC">
      <w:r>
        <w:t>\subsection{容量効率の低下による性能低下}</w:t>
      </w:r>
    </w:p>
    <w:p w14:paraId="731CE9E9" w14:textId="77777777" w:rsidR="00CF35BC" w:rsidRDefault="00CF35BC" w:rsidP="00CF35BC">
      <w:r>
        <w:rPr>
          <w:rFonts w:hint="eastAsia"/>
        </w:rPr>
        <w:t>プログラムには，性能が</w:t>
      </w:r>
      <w:r>
        <w:t xml:space="preserve"> IQ の容量に敏感なものとそうでないものとがある~\cite{Ando2019, Kora2013, Sembrant2015}.次の 2 つの特徴のうちいずれかに当てはまるプログラムでは，性能が IQ の容量に敏感なため，与えられた IQ の容量においては，その利用効率が重要である．このため，提案手法による容量効率の低下によって性能が低下する．</w:t>
      </w:r>
    </w:p>
    <w:p w14:paraId="37467CBE" w14:textId="77777777" w:rsidR="00CF35BC" w:rsidRDefault="00CF35BC" w:rsidP="00CF35BC">
      <w:r>
        <w:t>\begin{itemize}</w:t>
      </w:r>
    </w:p>
    <w:p w14:paraId="262C4A7C" w14:textId="77777777" w:rsidR="00CF35BC" w:rsidRDefault="00CF35BC" w:rsidP="00CF35BC">
      <w:r>
        <w:lastRenderedPageBreak/>
        <w:t xml:space="preserve">  \item \</w:t>
      </w:r>
      <w:proofErr w:type="spellStart"/>
      <w:r>
        <w:t>textbf</w:t>
      </w:r>
      <w:proofErr w:type="spellEnd"/>
      <w:r>
        <w:t>{命令レベル並列性（ILP：Instruction Level Parallelism）}が高いプログラム</w:t>
      </w:r>
    </w:p>
    <w:p w14:paraId="0C323923" w14:textId="77777777" w:rsidR="00CF35BC" w:rsidRDefault="00CF35BC" w:rsidP="00CF35BC">
      <w:r>
        <w:t xml:space="preserve">  \item \</w:t>
      </w:r>
      <w:proofErr w:type="spellStart"/>
      <w:r>
        <w:t>textbf</w:t>
      </w:r>
      <w:proofErr w:type="spellEnd"/>
      <w:r>
        <w:t xml:space="preserve">{メモリ・レベル並列性（MLP：Memory Level Parallelism）}が高いプログラム </w:t>
      </w:r>
    </w:p>
    <w:p w14:paraId="7DC6AF21" w14:textId="77777777" w:rsidR="00CF35BC" w:rsidRDefault="00CF35BC" w:rsidP="00CF35BC">
      <w:r>
        <w:t>\end{itemize}</w:t>
      </w:r>
    </w:p>
    <w:p w14:paraId="4A3986C4" w14:textId="77777777" w:rsidR="00CF35BC" w:rsidRDefault="00CF35BC" w:rsidP="00CF35BC"/>
    <w:p w14:paraId="1BF3D7C2" w14:textId="1F70FEC1" w:rsidR="00CF35BC" w:rsidRDefault="00CF35BC" w:rsidP="00CF35BC">
      <w:r>
        <w:t>ILP が高いプログラムでは，</w:t>
      </w:r>
      <w:del w:id="186" w:author="秀樹 安藤" w:date="2020-12-14T10:06:00Z">
        <w:r w:rsidDel="00913B8F">
          <w:delText>できるだけ</w:delText>
        </w:r>
      </w:del>
      <w:r>
        <w:t xml:space="preserve"> IQ に命令を</w:t>
      </w:r>
      <w:ins w:id="187" w:author="秀樹 安藤" w:date="2020-12-14T10:06:00Z">
        <w:r w:rsidR="00913B8F">
          <w:t>できるだけ</w:t>
        </w:r>
      </w:ins>
      <w:r>
        <w:t>多く供給し，より多くの命令を並列に発行できるようにすることで高い性能が得られる．IQ の容量効率が低下すると，並列に発行できる命令数が減少するため，性能が低下する．</w:t>
      </w:r>
    </w:p>
    <w:p w14:paraId="74A8FD0C" w14:textId="77777777" w:rsidR="00CF35BC" w:rsidRDefault="00CF35BC" w:rsidP="00CF35BC"/>
    <w:p w14:paraId="1200B1D2" w14:textId="77777777" w:rsidR="00CF35BC" w:rsidRDefault="00CF35BC" w:rsidP="00CF35BC">
      <w:r>
        <w:t>MLP が高いプログラムでは，できるだけ多くのキャッシュ・ミスを並列に実行することにより，メモリ・アクセスのレイテンシが実行時間に与える影響を縮小できる．IQ の容量効率が低下すると，並列に処理できるメモリ・アクセスが減少するため，性能が低下する．</w:t>
      </w:r>
    </w:p>
    <w:p w14:paraId="3FB26D87" w14:textId="77777777" w:rsidR="00CF35BC" w:rsidRDefault="00CF35BC" w:rsidP="00CF35BC"/>
    <w:p w14:paraId="3B209C46" w14:textId="77777777" w:rsidR="00CF35BC" w:rsidRDefault="00CF35BC" w:rsidP="00CF35BC">
      <w:r>
        <w:rPr>
          <w:rFonts w:hint="eastAsia"/>
        </w:rPr>
        <w:t>これらのことから，</w:t>
      </w:r>
      <w:r>
        <w:t>ILP もしくは MLP が高い場合には，提案手法による容量効率の低下を最小限に抑える工夫が必要となる．</w:t>
      </w:r>
    </w:p>
    <w:p w14:paraId="6D18072A" w14:textId="77777777" w:rsidR="00CF35BC" w:rsidRDefault="00CF35BC" w:rsidP="00CF35BC"/>
    <w:p w14:paraId="4DD7B903" w14:textId="77777777" w:rsidR="00CF35BC" w:rsidRDefault="00CF35BC" w:rsidP="00CF35BC">
      <w:r>
        <w:t>%5 容量効率の低下への対策：SWITCH 方式</w:t>
      </w:r>
    </w:p>
    <w:p w14:paraId="67E19183" w14:textId="77777777" w:rsidR="00CF35BC" w:rsidRDefault="00CF35BC" w:rsidP="00CF35BC">
      <w:r>
        <w:t>\section{容量効率低下への対策：SWITCH 方式}</w:t>
      </w:r>
    </w:p>
    <w:p w14:paraId="53983E3B" w14:textId="77777777" w:rsidR="00CF35BC" w:rsidRDefault="00CF35BC" w:rsidP="00CF35BC">
      <w:r>
        <w:t>\label{</w:t>
      </w:r>
      <w:proofErr w:type="spellStart"/>
      <w:r>
        <w:t>sec:switch_scheme</w:t>
      </w:r>
      <w:proofErr w:type="spellEnd"/>
      <w:r>
        <w:t>}</w:t>
      </w:r>
    </w:p>
    <w:p w14:paraId="12985001" w14:textId="77777777" w:rsidR="00CF35BC" w:rsidRDefault="00CF35BC" w:rsidP="00CF35BC">
      <w:r>
        <w:t>IQ の容量効率低下による性能低下を抑制する方式として，\</w:t>
      </w:r>
      <w:proofErr w:type="spellStart"/>
      <w:r>
        <w:t>textbf</w:t>
      </w:r>
      <w:proofErr w:type="spellEnd"/>
      <w:r>
        <w:t>{SWITCH} と呼ぶ方式を提案する．SWITCH 方式では，次のようにして性能低下を抑制する．</w:t>
      </w:r>
    </w:p>
    <w:p w14:paraId="7841DF6C" w14:textId="77777777" w:rsidR="00CF35BC" w:rsidRDefault="00CF35BC" w:rsidP="00CF35BC">
      <w:r>
        <w:t>\begin{itemize}</w:t>
      </w:r>
    </w:p>
    <w:p w14:paraId="122520C2" w14:textId="77777777" w:rsidR="00CF35BC" w:rsidRDefault="00CF35BC" w:rsidP="00CF35BC">
      <w:r>
        <w:t xml:space="preserve">  \item セグメント選択回路の選択アルゴリズムとして，容量効率は低下するが，タグ比較回数を多く削減できるような選択を行う \</w:t>
      </w:r>
      <w:proofErr w:type="spellStart"/>
      <w:r>
        <w:t>textbf</w:t>
      </w:r>
      <w:proofErr w:type="spellEnd"/>
      <w:r>
        <w:t>{AGGRESSIVE モード} と，タグ比較回数の削減率は低下するが，容量効率が大きく低下しないような選択を行う \</w:t>
      </w:r>
      <w:proofErr w:type="spellStart"/>
      <w:r>
        <w:t>textbf</w:t>
      </w:r>
      <w:proofErr w:type="spellEnd"/>
      <w:r>
        <w:t>{CONSERVATIVE モード} の 2 つを用意する．</w:t>
      </w:r>
    </w:p>
    <w:p w14:paraId="356662F5" w14:textId="77777777" w:rsidR="00CF35BC" w:rsidRDefault="00CF35BC" w:rsidP="00CF35BC">
      <w:r>
        <w:t xml:space="preserve">  \item 実行プログラムの ILP 及び MLP を一定のインターバルで監視し，ILP もしくは MLP が高いと判断されたなら次のインターバルでは CONSERVATIVE モードでディスパッチし，そうでないなら AGGRESSIVE モードでディスパッチを行う．</w:t>
      </w:r>
    </w:p>
    <w:p w14:paraId="33EF187D" w14:textId="77777777" w:rsidR="00CF35BC" w:rsidRDefault="00CF35BC" w:rsidP="00CF35BC">
      <w:r>
        <w:t>\end{itemize}</w:t>
      </w:r>
    </w:p>
    <w:p w14:paraId="768B31D3" w14:textId="77777777" w:rsidR="00CF35BC" w:rsidRDefault="00CF35BC" w:rsidP="00CF35BC"/>
    <w:p w14:paraId="55035141" w14:textId="77777777" w:rsidR="00CF35BC" w:rsidRDefault="00CF35BC" w:rsidP="00CF35BC">
      <w:r>
        <w:rPr>
          <w:rFonts w:hint="eastAsia"/>
        </w:rPr>
        <w:t>本節では，まず</w:t>
      </w:r>
      <w:r>
        <w:t xml:space="preserve"> 2 つのセグメント選択のアルゴリズムに関して説明を行う．その後，ILP 及び MLP の評価方法と，切り替えアルゴリズムに関して説明する．</w:t>
      </w:r>
    </w:p>
    <w:p w14:paraId="7B511023" w14:textId="77777777" w:rsidR="00CF35BC" w:rsidRDefault="00CF35BC" w:rsidP="00CF35BC"/>
    <w:p w14:paraId="6FE513A3" w14:textId="77777777" w:rsidR="00CF35BC" w:rsidRDefault="00CF35BC" w:rsidP="00CF35BC">
      <w:r>
        <w:t>\subsection{2 つのセグメント選択アルゴリズム}</w:t>
      </w:r>
    </w:p>
    <w:p w14:paraId="422F370C" w14:textId="77777777" w:rsidR="00CF35BC" w:rsidRDefault="00CF35BC" w:rsidP="00CF35BC">
      <w:r>
        <w:t>\label{</w:t>
      </w:r>
      <w:proofErr w:type="spellStart"/>
      <w:r>
        <w:t>sec:two_mode</w:t>
      </w:r>
      <w:proofErr w:type="spellEnd"/>
      <w:r>
        <w:t>}</w:t>
      </w:r>
    </w:p>
    <w:p w14:paraId="285F9151" w14:textId="77777777" w:rsidR="00CF35BC" w:rsidRDefault="00CF35BC" w:rsidP="00CF35BC">
      <w:r>
        <w:lastRenderedPageBreak/>
        <w:t>SWITCH 方式では，タグ比較回数の削減重視の AGGRESSIVE モードと，容量効率重視の CONSERVATIVE モードの 2 つを適切に切り替えて使用する．各モードには，タグ比較回数の削減と容量効率に関して，\tab{</w:t>
      </w:r>
      <w:proofErr w:type="spellStart"/>
      <w:r>
        <w:t>switch_trade_off</w:t>
      </w:r>
      <w:proofErr w:type="spellEnd"/>
      <w:r>
        <w:t>}に示すトレード・オフの関係がある．それぞれのセグメントの選択方法に関して説明する．</w:t>
      </w:r>
    </w:p>
    <w:p w14:paraId="75568E9D" w14:textId="77777777" w:rsidR="00CF35BC" w:rsidRDefault="00CF35BC" w:rsidP="00CF35BC"/>
    <w:p w14:paraId="14AA1419" w14:textId="77777777" w:rsidR="00CF35BC" w:rsidRDefault="00CF35BC" w:rsidP="00CF35BC">
      <w:r>
        <w:rPr>
          <w:rFonts w:hint="eastAsia"/>
        </w:rPr>
        <w:t>なお，</w:t>
      </w:r>
      <w:r>
        <w:t xml:space="preserve"> SWITCH 方式はサブ・セグメントと併用が可能である．まず，サブ・セグメントを使用しない場合の AGGRESSIVE 及び CONSERVATIVE のアルゴリズムに関した説明した後，サブ・セグメントと併用する場合のアルゴリズムへと拡張して説明する．</w:t>
      </w:r>
    </w:p>
    <w:p w14:paraId="5BD1CEAF" w14:textId="77777777" w:rsidR="00CF35BC" w:rsidRDefault="00CF35BC" w:rsidP="00CF35BC"/>
    <w:p w14:paraId="1AF2F3FB" w14:textId="77777777" w:rsidR="00CF35BC" w:rsidRDefault="00CF35BC" w:rsidP="00CF35BC">
      <w:r>
        <w:t>\begin{table}[tb]</w:t>
      </w:r>
    </w:p>
    <w:p w14:paraId="7586A6F1" w14:textId="77777777" w:rsidR="00CF35BC" w:rsidRDefault="00CF35BC" w:rsidP="00CF35BC">
      <w:r>
        <w:t xml:space="preserve">  \caption{2 つのセグメント選択モードのトレード・オフ}</w:t>
      </w:r>
    </w:p>
    <w:p w14:paraId="49BF65AF" w14:textId="77777777" w:rsidR="00CF35BC" w:rsidRDefault="00CF35BC" w:rsidP="00CF35BC">
      <w:r>
        <w:t xml:space="preserve">  \</w:t>
      </w:r>
      <w:proofErr w:type="spellStart"/>
      <w:r>
        <w:t>footnotesize</w:t>
      </w:r>
      <w:proofErr w:type="spellEnd"/>
    </w:p>
    <w:p w14:paraId="4EACC769" w14:textId="77777777" w:rsidR="00CF35BC" w:rsidRDefault="00CF35BC" w:rsidP="00CF35BC">
      <w:r>
        <w:t xml:space="preserve">  \center</w:t>
      </w:r>
    </w:p>
    <w:p w14:paraId="556AE301" w14:textId="77777777" w:rsidR="00CF35BC" w:rsidRDefault="00CF35BC" w:rsidP="00CF35BC">
      <w:r>
        <w:t xml:space="preserve">   \begin{tabular}{</w:t>
      </w:r>
      <w:proofErr w:type="spellStart"/>
      <w:r>
        <w:t>l|c|c</w:t>
      </w:r>
      <w:proofErr w:type="spellEnd"/>
      <w:r>
        <w:t>} \</w:t>
      </w:r>
      <w:proofErr w:type="spellStart"/>
      <w:r>
        <w:t>hline</w:t>
      </w:r>
      <w:proofErr w:type="spellEnd"/>
      <w:r>
        <w:t xml:space="preserve"> \</w:t>
      </w:r>
      <w:proofErr w:type="spellStart"/>
      <w:r>
        <w:t>hline</w:t>
      </w:r>
      <w:proofErr w:type="spellEnd"/>
    </w:p>
    <w:p w14:paraId="009391BB" w14:textId="77777777" w:rsidR="00CF35BC" w:rsidRDefault="00CF35BC" w:rsidP="00CF35BC">
      <w:r>
        <w:t xml:space="preserve">   モード &amp; タグ比較回数の削減 &amp; 容量効率 \\ \</w:t>
      </w:r>
      <w:proofErr w:type="spellStart"/>
      <w:r>
        <w:t>hline</w:t>
      </w:r>
      <w:proofErr w:type="spellEnd"/>
    </w:p>
    <w:p w14:paraId="384A69C8" w14:textId="77777777" w:rsidR="00CF35BC" w:rsidRDefault="00CF35BC" w:rsidP="00CF35BC">
      <w:r>
        <w:t xml:space="preserve">   AGGRESSIVE &amp; ○ &amp; × \\</w:t>
      </w:r>
    </w:p>
    <w:p w14:paraId="19C8F600" w14:textId="77777777" w:rsidR="00CF35BC" w:rsidRDefault="00CF35BC" w:rsidP="00CF35BC">
      <w:r>
        <w:t xml:space="preserve">   CONSERVATIVE &amp; × &amp; ○ \\ \</w:t>
      </w:r>
      <w:proofErr w:type="spellStart"/>
      <w:r>
        <w:t>hline</w:t>
      </w:r>
      <w:proofErr w:type="spellEnd"/>
    </w:p>
    <w:p w14:paraId="4D9222DC" w14:textId="77777777" w:rsidR="00CF35BC" w:rsidRDefault="00CF35BC" w:rsidP="00CF35BC">
      <w:r>
        <w:t xml:space="preserve">  \end{tabular}</w:t>
      </w:r>
    </w:p>
    <w:p w14:paraId="7A5028FC" w14:textId="77777777" w:rsidR="00CF35BC" w:rsidRDefault="00CF35BC" w:rsidP="00CF35BC">
      <w:r>
        <w:t xml:space="preserve">  \label{</w:t>
      </w:r>
      <w:proofErr w:type="spellStart"/>
      <w:r>
        <w:t>tab:switch_trade_off</w:t>
      </w:r>
      <w:proofErr w:type="spellEnd"/>
      <w:r>
        <w:t>}</w:t>
      </w:r>
    </w:p>
    <w:p w14:paraId="70414E4B" w14:textId="77777777" w:rsidR="00CF35BC" w:rsidRDefault="00CF35BC" w:rsidP="00CF35BC">
      <w:r>
        <w:t>\end{table}</w:t>
      </w:r>
    </w:p>
    <w:p w14:paraId="1465921A" w14:textId="77777777" w:rsidR="00CF35BC" w:rsidRDefault="00CF35BC" w:rsidP="00CF35BC"/>
    <w:p w14:paraId="17A2B6DB" w14:textId="77777777" w:rsidR="00CF35BC" w:rsidRDefault="00CF35BC" w:rsidP="00CF35BC">
      <w:r>
        <w:t>\subsection{AGGRESSIVE モード}</w:t>
      </w:r>
    </w:p>
    <w:p w14:paraId="584DA701" w14:textId="77777777" w:rsidR="00CF35BC" w:rsidRDefault="00CF35BC" w:rsidP="00CF35BC">
      <w:r>
        <w:t>AGGRESSIVE モードは，\tab{</w:t>
      </w:r>
      <w:proofErr w:type="spellStart"/>
      <w:r>
        <w:t>agg_algorithm</w:t>
      </w:r>
      <w:proofErr w:type="spellEnd"/>
      <w:r>
        <w:t>}で示した選択アルゴリズムを使用してディスパッチするエントリを決定する．このモードでは，選択されたセグメントに空きがない場合，他のセグメントに空きがあってもディスパッチは行わないため，容量効率が低下する．しかし，セグメント化の利益を最大限利用し，タグ比較回数を大幅に削減できる．</w:t>
      </w:r>
    </w:p>
    <w:p w14:paraId="360CBB17" w14:textId="77777777" w:rsidR="00CF35BC" w:rsidRDefault="00CF35BC" w:rsidP="00CF35BC"/>
    <w:p w14:paraId="21722026" w14:textId="77777777" w:rsidR="00CF35BC" w:rsidRDefault="00CF35BC" w:rsidP="00CF35BC">
      <w:r>
        <w:t>\subsection{CONSERVATIVE モード}</w:t>
      </w:r>
    </w:p>
    <w:p w14:paraId="32480D86" w14:textId="77777777" w:rsidR="00CF35BC" w:rsidRDefault="00CF35BC" w:rsidP="00CF35BC">
      <w:r>
        <w:t>AGGRESSIVE モードでは，命令のソース・オペランドが両方レディであり，セグメント・インディペンデントとしてディスパッチできる場合以外では，ソース・タグによって選択されるセグメントに空きがない場合にディスパッチをストールさせる．これに対し，CONSERVATIVE モードでは，以下で説明する工夫を行うことによって，このディスパッチのストールを回避し，容量効率の低下を抑制する．</w:t>
      </w:r>
    </w:p>
    <w:p w14:paraId="113B9E9B" w14:textId="77777777" w:rsidR="00CF35BC" w:rsidRDefault="00CF35BC" w:rsidP="00CF35BC">
      <w:r>
        <w:t>\begin{itemize}</w:t>
      </w:r>
    </w:p>
    <w:p w14:paraId="37405A61" w14:textId="77777777" w:rsidR="00CF35BC" w:rsidRDefault="00CF35BC" w:rsidP="00CF35BC">
      <w:r>
        <w:t xml:space="preserve">  \item \</w:t>
      </w:r>
      <w:proofErr w:type="spellStart"/>
      <w:r>
        <w:t>textbf</w:t>
      </w:r>
      <w:proofErr w:type="spellEnd"/>
      <w:r>
        <w:t>{両ソース・オペランドともレディでない場合}：\\AGGRESSIVE モードでは第 1 ソース・タグの下位ビットによってセグメントを選択する．選択されたセグメント</w:t>
      </w:r>
      <w:r>
        <w:lastRenderedPageBreak/>
        <w:t>に空きがない場合，ディスパッチを行わない．これに対して CONSERVATIVE モードでは，第 1 ソース・タグによって選択されたセグメントに空きがない場合には，\</w:t>
      </w:r>
      <w:proofErr w:type="spellStart"/>
      <w:r>
        <w:t>textbf</w:t>
      </w:r>
      <w:proofErr w:type="spellEnd"/>
      <w:r>
        <w:t>{スワップ}~\footnote{\ref{</w:t>
      </w:r>
      <w:proofErr w:type="spellStart"/>
      <w:r>
        <w:t>sec:swap</w:t>
      </w:r>
      <w:proofErr w:type="spellEnd"/>
      <w:r>
        <w:t>}節では，スワップの定義を「第 1 ソース・オペランドのみレディの場合に，第 1 ソース・タグと第 2 ソース・タグを書き込むフィールドを交換する」としていたが，本節以降ではこの定義を拡大し，単に「第 1 ソース・タグと第 2 ソース・タグを書き込むフィールドを交換する」という意味で用いる．}\</w:t>
      </w:r>
      <w:proofErr w:type="spellStart"/>
      <w:r>
        <w:t>textbf</w:t>
      </w:r>
      <w:proofErr w:type="spellEnd"/>
      <w:r>
        <w:t>{して}ディスパッチを試みる．スワップするため，第 2 ソース・タグにより選択されるセグメントに空きがあればディスパッチが可能となる．</w:t>
      </w:r>
    </w:p>
    <w:p w14:paraId="3AD80C50" w14:textId="74FEEE23" w:rsidR="00CF35BC" w:rsidRDefault="00CF35BC" w:rsidP="00CF35BC">
      <w:r>
        <w:t xml:space="preserve">  \item \</w:t>
      </w:r>
      <w:proofErr w:type="spellStart"/>
      <w:r>
        <w:t>textbf</w:t>
      </w:r>
      <w:proofErr w:type="spellEnd"/>
      <w:r>
        <w:t>{第 1 ソース・オペランドのみレディである場合}：\\AGGRESSIVE モードでは，スワップを行い，第 2 ソース・タグでセグメントを選択する．選択されたセグメントに空きがない場合，ディスパッチを行わない．これに対して CONSERVATIVE モードでは，第 2 ソース・タグによって選択されたセグメントに空きがない場合には，\</w:t>
      </w:r>
      <w:proofErr w:type="spellStart"/>
      <w:r>
        <w:t>textbf</w:t>
      </w:r>
      <w:proofErr w:type="spellEnd"/>
      <w:r>
        <w:t>{スワップをやめて}ディスパッチする．スワップをやめるため，第 1 ソース・タグによってセグメントが選択され</w:t>
      </w:r>
      <w:ins w:id="188" w:author="秀樹 安藤" w:date="2020-12-14T10:14:00Z">
        <w:r w:rsidR="00597FF3">
          <w:rPr>
            <w:rFonts w:hint="eastAsia"/>
          </w:rPr>
          <w:t>ようとす</w:t>
        </w:r>
      </w:ins>
      <w:r>
        <w:t>るが，第 1 ソース・オペ</w:t>
      </w:r>
      <w:r>
        <w:rPr>
          <w:rFonts w:hint="eastAsia"/>
        </w:rPr>
        <w:t>ランドは既にレディであるため，どのセグメントにディスパッチしても良い．従って，</w:t>
      </w:r>
      <w:commentRangeStart w:id="189"/>
      <w:ins w:id="190" w:author="秀樹 安藤" w:date="2020-12-14T10:14:00Z">
        <w:r w:rsidR="00597FF3">
          <w:rPr>
            <w:rFonts w:hint="eastAsia"/>
          </w:rPr>
          <w:t>メイン</w:t>
        </w:r>
      </w:ins>
      <w:ins w:id="191" w:author="秀樹 安藤" w:date="2020-12-14T10:15:00Z">
        <w:r w:rsidR="00597FF3">
          <w:rPr>
            <w:rFonts w:hint="eastAsia"/>
          </w:rPr>
          <w:t>・</w:t>
        </w:r>
      </w:ins>
      <w:commentRangeEnd w:id="189"/>
      <w:ins w:id="192" w:author="秀樹 安藤" w:date="2020-12-14T10:22:00Z">
        <w:r w:rsidR="00597FF3">
          <w:rPr>
            <w:rStyle w:val="a5"/>
          </w:rPr>
          <w:commentReference w:id="189"/>
        </w:r>
      </w:ins>
      <w:r>
        <w:rPr>
          <w:rFonts w:hint="eastAsia"/>
        </w:rPr>
        <w:t>セグメント・インディペンデントとしてディスパッチが可能となる．</w:t>
      </w:r>
    </w:p>
    <w:p w14:paraId="0D5D2112" w14:textId="55E342EF" w:rsidR="00CF35BC" w:rsidRDefault="00CF35BC" w:rsidP="00CF35BC">
      <w:r>
        <w:t xml:space="preserve">  \item \</w:t>
      </w:r>
      <w:proofErr w:type="spellStart"/>
      <w:r>
        <w:t>textbf</w:t>
      </w:r>
      <w:proofErr w:type="spellEnd"/>
      <w:r>
        <w:t>{第 2 ソース・オペランドのみレディである場合}：\\AGGRESSIVE モードでは第 1 ソース・タグでセグメントを選択する．選択されたセグメントに空きがない場合，ディスパッチを行わない．これに対して CONSERVATIVE モードでは，第 1 ソース・タグによって選択されたセグメントに空きがない場合には，\</w:t>
      </w:r>
      <w:proofErr w:type="spellStart"/>
      <w:r>
        <w:t>textbf</w:t>
      </w:r>
      <w:proofErr w:type="spellEnd"/>
      <w:r>
        <w:t>{スワップして}ディスパッチする．スワップするため，第 2 ソース・タグによってセグメントが選択され</w:t>
      </w:r>
      <w:ins w:id="193" w:author="秀樹 安藤" w:date="2020-12-14T10:16:00Z">
        <w:r w:rsidR="00597FF3">
          <w:rPr>
            <w:rFonts w:hint="eastAsia"/>
          </w:rPr>
          <w:t>ようとす</w:t>
        </w:r>
      </w:ins>
      <w:r>
        <w:t>るが，第 2 ソース・オペランドは既にレディであるた</w:t>
      </w:r>
      <w:r>
        <w:rPr>
          <w:rFonts w:hint="eastAsia"/>
        </w:rPr>
        <w:t>め，どのセグメントにディスパッチしても良い．従って，</w:t>
      </w:r>
      <w:commentRangeStart w:id="194"/>
      <w:ins w:id="195" w:author="秀樹 安藤" w:date="2020-12-14T10:16:00Z">
        <w:r w:rsidR="00597FF3">
          <w:rPr>
            <w:rFonts w:hint="eastAsia"/>
          </w:rPr>
          <w:t>メイン・</w:t>
        </w:r>
      </w:ins>
      <w:commentRangeEnd w:id="194"/>
      <w:ins w:id="196" w:author="秀樹 安藤" w:date="2020-12-14T10:23:00Z">
        <w:r w:rsidR="00597FF3">
          <w:rPr>
            <w:rStyle w:val="a5"/>
          </w:rPr>
          <w:commentReference w:id="194"/>
        </w:r>
      </w:ins>
      <w:r>
        <w:rPr>
          <w:rFonts w:hint="eastAsia"/>
        </w:rPr>
        <w:t>セグメント・インディペンデントとしてディスパッチが可能となる．</w:t>
      </w:r>
    </w:p>
    <w:p w14:paraId="48CA785F" w14:textId="0A8BAB43" w:rsidR="00CF35BC" w:rsidRDefault="00CF35BC" w:rsidP="00CF35BC">
      <w:pPr>
        <w:rPr>
          <w:ins w:id="197" w:author="秀樹 安藤" w:date="2020-12-14T10:16:00Z"/>
        </w:rPr>
      </w:pPr>
      <w:r>
        <w:t>\end{itemize}</w:t>
      </w:r>
    </w:p>
    <w:p w14:paraId="2B35D40D" w14:textId="77777777" w:rsidR="00597FF3" w:rsidRDefault="00597FF3" w:rsidP="00CF35BC"/>
    <w:p w14:paraId="1A789D45" w14:textId="77777777" w:rsidR="00CF35BC" w:rsidRDefault="00CF35BC" w:rsidP="00CF35BC">
      <w:r>
        <w:rPr>
          <w:rFonts w:hint="eastAsia"/>
        </w:rPr>
        <w:t>上述の工夫によって，</w:t>
      </w:r>
      <w:r>
        <w:t>CONSERVATIVE モードでは，どちらかのソース・オペランドがレディである場合は，</w:t>
      </w:r>
      <w:commentRangeStart w:id="198"/>
      <w:r>
        <w:t>必ず</w:t>
      </w:r>
      <w:commentRangeEnd w:id="198"/>
      <w:r w:rsidR="00597FF3">
        <w:rPr>
          <w:rStyle w:val="a5"/>
        </w:rPr>
        <w:commentReference w:id="198"/>
      </w:r>
      <w:r>
        <w:t>ディスパッチが可能となる．また，両ソース・オペランドともレディでない場合でも，第 1 ソース・タグにより選択されるセグメントと第 2 ソース・タグにより選択されるセグメントのうち，いずれかのセグメントに空きがあればディスパッチが可能となる．従って，ストールする確率は大きく減少する．</w:t>
      </w:r>
    </w:p>
    <w:p w14:paraId="203621DB" w14:textId="77777777" w:rsidR="00CF35BC" w:rsidRDefault="00CF35BC" w:rsidP="00CF35BC"/>
    <w:p w14:paraId="57BD9477" w14:textId="77777777" w:rsidR="00CF35BC" w:rsidRDefault="00CF35BC" w:rsidP="00CF35BC">
      <w:r>
        <w:t>\tab{</w:t>
      </w:r>
      <w:proofErr w:type="spellStart"/>
      <w:r>
        <w:t>cons_algorithm</w:t>
      </w:r>
      <w:proofErr w:type="spellEnd"/>
      <w:r>
        <w:t>}に，CONSERVATIVE モードにおけるセグメントの選択アルゴリズムをまとめる．</w:t>
      </w:r>
    </w:p>
    <w:p w14:paraId="1EF58521" w14:textId="77777777" w:rsidR="00CF35BC" w:rsidRDefault="00CF35BC" w:rsidP="00CF35BC"/>
    <w:p w14:paraId="4C010C0B" w14:textId="77777777" w:rsidR="00CF35BC" w:rsidRDefault="00CF35BC" w:rsidP="00CF35BC">
      <w:r>
        <w:t>\begin{table}[</w:t>
      </w:r>
      <w:proofErr w:type="spellStart"/>
      <w:r>
        <w:t>htb</w:t>
      </w:r>
      <w:proofErr w:type="spellEnd"/>
      <w:r>
        <w:t>]</w:t>
      </w:r>
    </w:p>
    <w:p w14:paraId="5F37DFA8" w14:textId="77777777" w:rsidR="00CF35BC" w:rsidRDefault="00CF35BC" w:rsidP="00CF35BC">
      <w:r>
        <w:lastRenderedPageBreak/>
        <w:t xml:space="preserve">  \caption{CONSERVATIVE モードのアルゴリズム}</w:t>
      </w:r>
    </w:p>
    <w:p w14:paraId="7D8C0BD1" w14:textId="77777777" w:rsidR="00CF35BC" w:rsidRDefault="00CF35BC" w:rsidP="00CF35BC">
      <w:r>
        <w:t xml:space="preserve">  \</w:t>
      </w:r>
      <w:proofErr w:type="spellStart"/>
      <w:r>
        <w:t>footnotesize</w:t>
      </w:r>
      <w:proofErr w:type="spellEnd"/>
    </w:p>
    <w:p w14:paraId="00AE3E53" w14:textId="77777777" w:rsidR="00CF35BC" w:rsidRDefault="00CF35BC" w:rsidP="00CF35BC">
      <w:r>
        <w:t xml:space="preserve">  \center</w:t>
      </w:r>
    </w:p>
    <w:p w14:paraId="3799B11F" w14:textId="77777777" w:rsidR="00CF35BC" w:rsidRDefault="00CF35BC" w:rsidP="00CF35BC">
      <w:r>
        <w:t xml:space="preserve">   \begin{tabular}{|</w:t>
      </w:r>
      <w:proofErr w:type="spellStart"/>
      <w:r>
        <w:t>c|p</w:t>
      </w:r>
      <w:proofErr w:type="spellEnd"/>
      <w:r>
        <w:t>{13.5cm}|} \</w:t>
      </w:r>
      <w:proofErr w:type="spellStart"/>
      <w:r>
        <w:t>hline</w:t>
      </w:r>
      <w:proofErr w:type="spellEnd"/>
      <w:r>
        <w:t xml:space="preserve"> \</w:t>
      </w:r>
      <w:proofErr w:type="spellStart"/>
      <w:r>
        <w:t>hline</w:t>
      </w:r>
      <w:proofErr w:type="spellEnd"/>
    </w:p>
    <w:p w14:paraId="1E2CCA3B" w14:textId="77777777" w:rsidR="00CF35BC" w:rsidRDefault="00CF35BC" w:rsidP="00CF35BC">
      <w:r>
        <w:t xml:space="preserve">    ソース・タグの状態 &amp; アルゴリズム \\ \</w:t>
      </w:r>
      <w:proofErr w:type="spellStart"/>
      <w:r>
        <w:t>hline</w:t>
      </w:r>
      <w:proofErr w:type="spellEnd"/>
    </w:p>
    <w:p w14:paraId="375701D1" w14:textId="77777777" w:rsidR="00CF35BC" w:rsidRDefault="00CF35BC" w:rsidP="00CF35BC">
      <w:r>
        <w:t xml:space="preserve">    （NR，NR） &amp; 第 1 ソース・タグでセグメントを選択．選択したセグメントに空きがない場合， スワップして第 2 ソース・タグをもとにセグメントを決定．なおも空きがない場合はストール． \\ \</w:t>
      </w:r>
      <w:proofErr w:type="spellStart"/>
      <w:r>
        <w:t>hline</w:t>
      </w:r>
      <w:proofErr w:type="spellEnd"/>
    </w:p>
    <w:p w14:paraId="1FED743D" w14:textId="341F2817" w:rsidR="00CF35BC" w:rsidRDefault="00CF35BC" w:rsidP="00CF35BC">
      <w:r>
        <w:t xml:space="preserve">    （R，NR） &amp; スワップを行い，第 2 ソース・タグでセグメントを選択．選択したセグメントに空きがない場合，スワップをやめて</w:t>
      </w:r>
      <w:commentRangeStart w:id="199"/>
      <w:ins w:id="200" w:author="秀樹 安藤" w:date="2020-12-14T10:24:00Z">
        <w:r w:rsidR="00742D0E">
          <w:rPr>
            <w:rFonts w:hint="eastAsia"/>
          </w:rPr>
          <w:t>メイン・</w:t>
        </w:r>
        <w:commentRangeEnd w:id="199"/>
        <w:r w:rsidR="00742D0E">
          <w:rPr>
            <w:rStyle w:val="a5"/>
          </w:rPr>
          <w:commentReference w:id="199"/>
        </w:r>
      </w:ins>
      <w:r>
        <w:t>セグメント・インディペンデントとしてセグメントを選択する．\\ \</w:t>
      </w:r>
      <w:proofErr w:type="spellStart"/>
      <w:r>
        <w:t>hline</w:t>
      </w:r>
      <w:proofErr w:type="spellEnd"/>
    </w:p>
    <w:p w14:paraId="7390FC4F" w14:textId="0152A347" w:rsidR="00CF35BC" w:rsidRDefault="00CF35BC" w:rsidP="00CF35BC">
      <w:r>
        <w:t xml:space="preserve">    （NR，R） &amp; 第 1 ソース・タグでセグメントを選択．選択したセグメントに空きがない場合，スワップを行い</w:t>
      </w:r>
      <w:commentRangeStart w:id="201"/>
      <w:ins w:id="202" w:author="秀樹 安藤" w:date="2020-12-14T10:25:00Z">
        <w:r w:rsidR="00742D0E">
          <w:rPr>
            <w:rFonts w:hint="eastAsia"/>
          </w:rPr>
          <w:t>メイン・</w:t>
        </w:r>
        <w:commentRangeEnd w:id="201"/>
        <w:r w:rsidR="00742D0E">
          <w:rPr>
            <w:rStyle w:val="a5"/>
          </w:rPr>
          <w:commentReference w:id="201"/>
        </w:r>
      </w:ins>
      <w:r>
        <w:t>セグメント・インディペンデントとしてセグメントを選択．\\ \</w:t>
      </w:r>
      <w:proofErr w:type="spellStart"/>
      <w:r>
        <w:t>hline</w:t>
      </w:r>
      <w:proofErr w:type="spellEnd"/>
    </w:p>
    <w:p w14:paraId="1C2C4CBA" w14:textId="77777777" w:rsidR="00CF35BC" w:rsidRDefault="00CF35BC" w:rsidP="00CF35BC">
      <w:r>
        <w:t xml:space="preserve">    （R，R） &amp; セグメント・インディペンデントとしてセグメントを選択． \\ \</w:t>
      </w:r>
      <w:proofErr w:type="spellStart"/>
      <w:r>
        <w:t>hline</w:t>
      </w:r>
      <w:proofErr w:type="spellEnd"/>
    </w:p>
    <w:p w14:paraId="6A882FF1" w14:textId="77777777" w:rsidR="00CF35BC" w:rsidRDefault="00CF35BC" w:rsidP="00CF35BC">
      <w:r>
        <w:t xml:space="preserve">  \end{tabular}</w:t>
      </w:r>
    </w:p>
    <w:p w14:paraId="05A42F7C" w14:textId="77777777" w:rsidR="00CF35BC" w:rsidRDefault="00CF35BC" w:rsidP="00CF35BC">
      <w:r>
        <w:t xml:space="preserve">  \label{</w:t>
      </w:r>
      <w:proofErr w:type="spellStart"/>
      <w:r>
        <w:t>tab:cons_algorithm</w:t>
      </w:r>
      <w:proofErr w:type="spellEnd"/>
      <w:r>
        <w:t>}</w:t>
      </w:r>
    </w:p>
    <w:p w14:paraId="06BE4FFD" w14:textId="77777777" w:rsidR="00CF35BC" w:rsidRDefault="00CF35BC" w:rsidP="00CF35BC">
      <w:r>
        <w:t>\end{table}</w:t>
      </w:r>
    </w:p>
    <w:p w14:paraId="4E0F4944" w14:textId="77777777" w:rsidR="00CF35BC" w:rsidRDefault="00CF35BC" w:rsidP="00CF35BC"/>
    <w:p w14:paraId="3B7AA3EC" w14:textId="77777777" w:rsidR="00CF35BC" w:rsidRDefault="00CF35BC" w:rsidP="00CF35BC">
      <w:r>
        <w:t>\subsubsection{CONSERVATIVE モードにおけるタグ比較回数の削減}</w:t>
      </w:r>
    </w:p>
    <w:p w14:paraId="6AEF75FD" w14:textId="77777777" w:rsidR="00CF35BC" w:rsidRDefault="00CF35BC" w:rsidP="00CF35BC">
      <w:r>
        <w:t>CONSERVATIVE モードでは，AGGRESSIVE モードと比較してタグ比較回数の削減率が 低下する可能性がある．この理由について説明する．例として，第 2 ソース・オペランドのみレディである命令をディスパッチする場合について説明する．</w:t>
      </w:r>
    </w:p>
    <w:p w14:paraId="7F8E6244" w14:textId="77777777" w:rsidR="00CF35BC" w:rsidRDefault="00CF35BC" w:rsidP="00CF35BC"/>
    <w:p w14:paraId="145CD88C" w14:textId="77777777" w:rsidR="00CF35BC" w:rsidRDefault="00CF35BC" w:rsidP="00CF35BC">
      <w:r>
        <w:t>CONSERVATIVE モードでは，まず第 1 ソース・タグでセグメントを選択する．選択されたセグメントに空きがあれば，そのセグメントにディスパッチする．この場合，レディでない第 1 ソース・タグが，セグメント化によってタグ比較回数が削減される第 1 ソース・タグのフィールドに書き込まれるため，AGGRESSIVE モードと同様にタグ比較回数が削減される．</w:t>
      </w:r>
    </w:p>
    <w:p w14:paraId="48EC207E" w14:textId="77777777" w:rsidR="00CF35BC" w:rsidRDefault="00CF35BC" w:rsidP="00CF35BC"/>
    <w:p w14:paraId="25A74D01" w14:textId="77777777" w:rsidR="00CF35BC" w:rsidRDefault="00CF35BC" w:rsidP="00CF35BC">
      <w:r>
        <w:rPr>
          <w:rFonts w:hint="eastAsia"/>
        </w:rPr>
        <w:t>第</w:t>
      </w:r>
      <w:r>
        <w:t xml:space="preserve"> 1 ソース・タグによって選択されたセグメントに空きがなければ，CONSERVATIVE モードではスワップしてセグメント・インディペンデントとしてディスパッチする．この場合，タグ比較回数の削減は行うことができない．これは，既にレディである第 2 ソース・オペランドのタグが，セグメント化によってタグ比較回数を削減できる第 1 ソース・タグのフィールドに書き込まれ，一方で，まだレディでなくタグ比較が行われる第 2 ソース・オペランドのタグが，セグメント化によってタグ比較回数が削減されない第 2 ソース・タグ</w:t>
      </w:r>
      <w:r>
        <w:rPr>
          <w:rFonts w:hint="eastAsia"/>
        </w:rPr>
        <w:t>の</w:t>
      </w:r>
      <w:r>
        <w:rPr>
          <w:rFonts w:hint="eastAsia"/>
        </w:rPr>
        <w:lastRenderedPageBreak/>
        <w:t>フィールドに書き込まれるためである．</w:t>
      </w:r>
    </w:p>
    <w:p w14:paraId="1E41E0EE" w14:textId="77777777" w:rsidR="00CF35BC" w:rsidRDefault="00CF35BC" w:rsidP="00CF35BC"/>
    <w:p w14:paraId="605EBB76" w14:textId="77777777" w:rsidR="00CF35BC" w:rsidRDefault="00CF35BC" w:rsidP="00CF35BC">
      <w:r>
        <w:t>AGGRESSIVE モードでは，第 1 ソース・タグによって選択されたセグメントに空きがなければ，ストールして空きが出るまで待ち合わせる．このストールにより，容量効率は低下するが，空きが出たあとディスパッチするため，タグ比較回数は削減される．これに対して CONSERVATIVE モードでは，タグ比較回数の削減は行えなくなるが，スワップしてディスパッチすることによってストールを回避し，容量効率の低下を防ぐ．</w:t>
      </w:r>
    </w:p>
    <w:p w14:paraId="2D4A9621" w14:textId="77777777" w:rsidR="00CF35BC" w:rsidRDefault="00CF35BC" w:rsidP="00CF35BC"/>
    <w:p w14:paraId="216E37EC" w14:textId="77777777" w:rsidR="00CF35BC" w:rsidRDefault="00CF35BC" w:rsidP="00CF35BC">
      <w:r>
        <w:rPr>
          <w:rFonts w:hint="eastAsia"/>
        </w:rPr>
        <w:t>従って，</w:t>
      </w:r>
      <w:r>
        <w:t>CONSERVATIVE モードは，タグ比較回数の削減をある程度犠牲にして，IQ の容量効率の低下を抑制するアルゴリズムであるといえる．</w:t>
      </w:r>
    </w:p>
    <w:p w14:paraId="1C641A99" w14:textId="77777777" w:rsidR="00CF35BC" w:rsidRDefault="00CF35BC" w:rsidP="00CF35BC"/>
    <w:p w14:paraId="475D2C75" w14:textId="77777777" w:rsidR="00CF35BC" w:rsidRDefault="00CF35BC" w:rsidP="00CF35BC">
      <w:r>
        <w:t>\subsection{サブ・セグメントとの併用}</w:t>
      </w:r>
    </w:p>
    <w:p w14:paraId="5C7F6C47" w14:textId="77777777" w:rsidR="00CF35BC" w:rsidRDefault="00CF35BC" w:rsidP="00CF35BC">
      <w:r>
        <w:t>SWITCH 方式と</w:t>
      </w:r>
      <w:commentRangeStart w:id="203"/>
      <w:r>
        <w:t>サブ・セグメントを併用する</w:t>
      </w:r>
      <w:commentRangeEnd w:id="203"/>
      <w:r w:rsidR="004E45E8">
        <w:rPr>
          <w:rStyle w:val="a5"/>
        </w:rPr>
        <w:commentReference w:id="203"/>
      </w:r>
      <w:r>
        <w:t>際の，AGGRESSIVE と CONSERVATIVE のディスパッチ・アルゴリズムに関して説明する．</w:t>
      </w:r>
    </w:p>
    <w:p w14:paraId="1F69CF97" w14:textId="77777777" w:rsidR="00CF35BC" w:rsidRDefault="00CF35BC" w:rsidP="00CF35BC"/>
    <w:p w14:paraId="394D87A2" w14:textId="77777777" w:rsidR="00CF35BC" w:rsidRDefault="00CF35BC" w:rsidP="00CF35BC">
      <w:r>
        <w:t>AGGRESSIVE モードに関しては，\tab{</w:t>
      </w:r>
      <w:proofErr w:type="spellStart"/>
      <w:r>
        <w:t>agg_algorithm_subseg</w:t>
      </w:r>
      <w:proofErr w:type="spellEnd"/>
      <w:r>
        <w:t>}で示したアルゴリズムがそのまま サブ・セグメントを併用する場合の AGGRESSIVE モードでのアルゴリズムとなる．</w:t>
      </w:r>
    </w:p>
    <w:p w14:paraId="6E591908" w14:textId="77777777" w:rsidR="00CF35BC" w:rsidRDefault="00CF35BC" w:rsidP="00CF35BC"/>
    <w:p w14:paraId="6B22372C" w14:textId="77777777" w:rsidR="00CF35BC" w:rsidRDefault="00CF35BC" w:rsidP="00CF35BC">
      <w:r>
        <w:t>CONSERVATIVE モードのアルゴリズムを，\tab{</w:t>
      </w:r>
      <w:proofErr w:type="spellStart"/>
      <w:r>
        <w:t>cons_algorithm_subseg</w:t>
      </w:r>
      <w:proofErr w:type="spellEnd"/>
      <w:r>
        <w:t>}に示す．</w:t>
      </w:r>
    </w:p>
    <w:p w14:paraId="1AAB8926" w14:textId="77777777" w:rsidR="00CF35BC" w:rsidRDefault="00CF35BC" w:rsidP="00CF35BC">
      <w:r>
        <w:t>\begin{table}[</w:t>
      </w:r>
      <w:proofErr w:type="spellStart"/>
      <w:r>
        <w:t>htb</w:t>
      </w:r>
      <w:proofErr w:type="spellEnd"/>
      <w:r>
        <w:t>]</w:t>
      </w:r>
    </w:p>
    <w:p w14:paraId="41B93B84" w14:textId="77777777" w:rsidR="00CF35BC" w:rsidRDefault="00CF35BC" w:rsidP="00CF35BC">
      <w:r>
        <w:t xml:space="preserve">  \caption{CONSERVATIVE モードのアルゴリズム（サブ・セグメントと併用）}</w:t>
      </w:r>
    </w:p>
    <w:p w14:paraId="7A2D0014" w14:textId="77777777" w:rsidR="00CF35BC" w:rsidRDefault="00CF35BC" w:rsidP="00CF35BC">
      <w:r>
        <w:t xml:space="preserve">  \</w:t>
      </w:r>
      <w:proofErr w:type="spellStart"/>
      <w:r>
        <w:t>footnotesize</w:t>
      </w:r>
      <w:proofErr w:type="spellEnd"/>
    </w:p>
    <w:p w14:paraId="2B690A42" w14:textId="77777777" w:rsidR="00CF35BC" w:rsidRDefault="00CF35BC" w:rsidP="00CF35BC">
      <w:r>
        <w:t xml:space="preserve">  \center</w:t>
      </w:r>
    </w:p>
    <w:p w14:paraId="77BB5DB7" w14:textId="77777777" w:rsidR="00CF35BC" w:rsidRDefault="00CF35BC" w:rsidP="00CF35BC">
      <w:r>
        <w:t xml:space="preserve">   \begin{tabular}{|</w:t>
      </w:r>
      <w:proofErr w:type="spellStart"/>
      <w:r>
        <w:t>c|p</w:t>
      </w:r>
      <w:proofErr w:type="spellEnd"/>
      <w:r>
        <w:t>{13.5cm}|} \</w:t>
      </w:r>
      <w:proofErr w:type="spellStart"/>
      <w:r>
        <w:t>hline</w:t>
      </w:r>
      <w:proofErr w:type="spellEnd"/>
      <w:r>
        <w:t xml:space="preserve"> \</w:t>
      </w:r>
      <w:proofErr w:type="spellStart"/>
      <w:r>
        <w:t>hline</w:t>
      </w:r>
      <w:proofErr w:type="spellEnd"/>
    </w:p>
    <w:p w14:paraId="6A072A37" w14:textId="77777777" w:rsidR="00CF35BC" w:rsidRDefault="00CF35BC" w:rsidP="00CF35BC">
      <w:r>
        <w:t xml:space="preserve">    ソース・タグの状態 &amp; アルゴリズム \\ \</w:t>
      </w:r>
      <w:proofErr w:type="spellStart"/>
      <w:r>
        <w:t>hline</w:t>
      </w:r>
      <w:proofErr w:type="spellEnd"/>
    </w:p>
    <w:p w14:paraId="2FEB802F" w14:textId="77777777" w:rsidR="00CF35BC" w:rsidRDefault="00CF35BC" w:rsidP="00CF35BC">
      <w:r>
        <w:t xml:space="preserve">    （NR，NR） &amp; 第 1 ソース・タグでメイン・セグメントを，第 2 ソース・タグでサブ・セグメントを選択．選択したセグメントに空きがない場合， スワップして第 2 ソース・タグでメイン・セグメントを，第 1 ソース・タグでサブ・セグメントを決定．なおも空きがない場合はストール． \\ \</w:t>
      </w:r>
      <w:proofErr w:type="spellStart"/>
      <w:r>
        <w:t>hline</w:t>
      </w:r>
      <w:proofErr w:type="spellEnd"/>
    </w:p>
    <w:p w14:paraId="78A15CBE" w14:textId="79BCFAE2" w:rsidR="00CF35BC" w:rsidRDefault="00CF35BC" w:rsidP="00CF35BC">
      <w:r>
        <w:t xml:space="preserve">    （R，NR） &amp; スワップを行い，第 2 ソース・タグでメイン・セグメントを選択し，サブ・セグメントはS-seg インディペンデントとして選択．選択したセグメントに空きがない場合，スワップをやめ，第 2 ソース・タグでサブ・セグメントを選択し，メイン・セグメントは M-seg インディペンデントとして選択．</w:t>
      </w:r>
      <w:commentRangeStart w:id="204"/>
      <w:r>
        <w:t>\\ \</w:t>
      </w:r>
      <w:proofErr w:type="spellStart"/>
      <w:r>
        <w:t>hline</w:t>
      </w:r>
      <w:commentRangeEnd w:id="204"/>
      <w:proofErr w:type="spellEnd"/>
      <w:r w:rsidR="00AC4E15">
        <w:rPr>
          <w:rStyle w:val="a5"/>
        </w:rPr>
        <w:commentReference w:id="204"/>
      </w:r>
    </w:p>
    <w:p w14:paraId="616FE4C6" w14:textId="77777777" w:rsidR="00CF35BC" w:rsidRDefault="00CF35BC" w:rsidP="00CF35BC">
      <w:r>
        <w:t xml:space="preserve">    （NR，R） &amp; 第 1 ソース・タグでメイン・セグメントを選択し，サブ・セグメントは S-seg インディペンデントとして選択．選択したセグメントに空きがない場合，スワップして，第 1 ソース・タグでサブ・セグメントを選択し，メイン・セグメントは M-seg イ</w:t>
      </w:r>
      <w:r>
        <w:lastRenderedPageBreak/>
        <w:t>ンディペンデントとして選択．</w:t>
      </w:r>
      <w:commentRangeStart w:id="205"/>
      <w:r>
        <w:t>\\ \</w:t>
      </w:r>
      <w:proofErr w:type="spellStart"/>
      <w:r>
        <w:t>hline</w:t>
      </w:r>
      <w:commentRangeEnd w:id="205"/>
      <w:proofErr w:type="spellEnd"/>
      <w:r w:rsidR="00AC4E15">
        <w:rPr>
          <w:rStyle w:val="a5"/>
        </w:rPr>
        <w:commentReference w:id="205"/>
      </w:r>
    </w:p>
    <w:p w14:paraId="1CA87498" w14:textId="69B02864" w:rsidR="00CF35BC" w:rsidRDefault="00CF35BC" w:rsidP="00CF35BC">
      <w:r>
        <w:t xml:space="preserve">    （R，R） &amp; </w:t>
      </w:r>
      <w:ins w:id="206" w:author="秀樹 安藤" w:date="2020-12-14T10:36:00Z">
        <w:r w:rsidR="00AC4E15">
          <w:rPr>
            <w:rFonts w:hint="eastAsia"/>
          </w:rPr>
          <w:t>メインかつサブ・</w:t>
        </w:r>
      </w:ins>
      <w:r>
        <w:t>セグメント・インディペンデントとしてセグメントを選択． \\ \</w:t>
      </w:r>
      <w:proofErr w:type="spellStart"/>
      <w:r>
        <w:t>hline</w:t>
      </w:r>
      <w:proofErr w:type="spellEnd"/>
    </w:p>
    <w:p w14:paraId="058DBDF2" w14:textId="77777777" w:rsidR="00CF35BC" w:rsidRDefault="00CF35BC" w:rsidP="00CF35BC">
      <w:r>
        <w:t xml:space="preserve">  \end{tabular}</w:t>
      </w:r>
    </w:p>
    <w:p w14:paraId="29BC8E69" w14:textId="77777777" w:rsidR="00CF35BC" w:rsidRDefault="00CF35BC" w:rsidP="00CF35BC">
      <w:r>
        <w:t xml:space="preserve">  \label{</w:t>
      </w:r>
      <w:proofErr w:type="spellStart"/>
      <w:r>
        <w:t>tab:cons_algorithm_subseg</w:t>
      </w:r>
      <w:proofErr w:type="spellEnd"/>
      <w:r>
        <w:t>}</w:t>
      </w:r>
    </w:p>
    <w:p w14:paraId="41B00D0A" w14:textId="77777777" w:rsidR="00CF35BC" w:rsidRDefault="00CF35BC" w:rsidP="00CF35BC">
      <w:r>
        <w:t>\end{table}</w:t>
      </w:r>
    </w:p>
    <w:p w14:paraId="19F109A2" w14:textId="77777777" w:rsidR="00CF35BC" w:rsidRDefault="00CF35BC" w:rsidP="00CF35BC"/>
    <w:p w14:paraId="4F0B4CE4" w14:textId="77777777" w:rsidR="00CF35BC" w:rsidRDefault="00CF35BC" w:rsidP="00CF35BC">
      <w:r>
        <w:rPr>
          <w:rFonts w:hint="eastAsia"/>
        </w:rPr>
        <w:t>（</w:t>
      </w:r>
      <w:r>
        <w:t>NR，NR），（R，NR），（NR，R）の場合に関して，例を用いて以下で説明する．メイン・セグメント数を 4，サブ・セグメント数を 2 とし，命令 $p5 = p13 + p6$ をディスパッチする場合について例示する．第 1 ソース・タグが 13 で，第 2 ソース・タグが 6 である．</w:t>
      </w:r>
    </w:p>
    <w:p w14:paraId="7F9193C7" w14:textId="77777777" w:rsidR="00CF35BC" w:rsidRDefault="00CF35BC" w:rsidP="00CF35BC">
      <w:r>
        <w:t>\begin{itemize}</w:t>
      </w:r>
    </w:p>
    <w:p w14:paraId="0EDF280A" w14:textId="77777777" w:rsidR="00CF35BC" w:rsidRDefault="00CF35BC" w:rsidP="00CF35BC">
      <w:r>
        <w:t xml:space="preserve">  \item （NR，NR）：第 1 ソース・タグでメイン・セグメントを，第 2 ソース・タグでサブ・セグメントを選択する．この場合，第 1 ソース・タグ 13（${\rm 1101_2}$），第 2 ソース・タグ 6（${\rm 110_2}$）より，（1，0）のセグメントを選択する． もし（1，0）に空きがない場合はスワップを行い，第 2 ソース・タグでメイン・セグメントを，第 1 ソース・タグでサブ・セグメントを選択する．この場合，（2，1）が選択される．なおも空きがない場合はストールする．</w:t>
      </w:r>
    </w:p>
    <w:p w14:paraId="220FCD18" w14:textId="77777777" w:rsidR="00CF35BC" w:rsidRDefault="00CF35BC" w:rsidP="00CF35BC">
      <w:r>
        <w:t xml:space="preserve">  \item （R，NR）：スワップを行い，第 2 ソース・タグでメイン・セグメントを選択する．例の場合，第 2 ソース・タグ 6（${\rm 110_2}$）より，メイン・セグメントは 2 となる．第 1 ソース・オペランドは既にレディであるため，</w:t>
      </w:r>
      <w:commentRangeStart w:id="207"/>
      <w:r>
        <w:t>S-seg インディペンデント</w:t>
      </w:r>
      <w:commentRangeEnd w:id="207"/>
      <w:r w:rsidR="00434516">
        <w:rPr>
          <w:rStyle w:val="a5"/>
        </w:rPr>
        <w:commentReference w:id="207"/>
      </w:r>
      <w:r>
        <w:t>である．従って，（2，0）または（2，1）のいずれかのセグメントを選択する．（2，0）と（2，1）のいずれも空きがない場合は，スワップをやめ，第 2 ソース・タグでサブ・セグメントを決定する．この場合，サブ・セグメントは 0 とな</w:t>
      </w:r>
      <w:r>
        <w:rPr>
          <w:rFonts w:hint="eastAsia"/>
        </w:rPr>
        <w:t>る．第</w:t>
      </w:r>
      <w:r>
        <w:t xml:space="preserve"> 1 ソース・オペランドは既にレディであるため，M-seg インディペンデントである．したがって（0，0），（1，0），（2，0），（3，0）のいずれかのセグメントが選択される．なおも空きがない場合はストールする．</w:t>
      </w:r>
    </w:p>
    <w:p w14:paraId="533BD3CE" w14:textId="77777777" w:rsidR="00CF35BC" w:rsidRDefault="00CF35BC" w:rsidP="00CF35BC">
      <w:r>
        <w:t xml:space="preserve">  \item （NR，R）：第 1 ソース・タグでメイン・セグメントを選択する．例の場合，第 1 ソース・タグ 13（${\rm 1101_2}$）より，メイン・セグメントは 1 となる．第 2 ソース・オペランドは既にレディであるため，S-seg インディペンデントである．従って，（1，0）または（1，1）のいずれかのセグメントを選択する．（1，0）と（1，1）のいずれも空きがない場合は，スワップを行い，第 1 ソース・タグでサブ・セグメントを決定する．この場合，サブ・セグメントは 1 となる．第 2 </w:t>
      </w:r>
      <w:r>
        <w:rPr>
          <w:rFonts w:hint="eastAsia"/>
        </w:rPr>
        <w:t>ソース・オペランドは既にレディであるため，</w:t>
      </w:r>
      <w:r>
        <w:t>M-seg インディペンデントである．したがって（0，1），（1，1），（2，1），（3，1）のいずれかのセグメントが選択される．なおも空きがない場合はストールする．</w:t>
      </w:r>
    </w:p>
    <w:p w14:paraId="3939679E" w14:textId="77777777" w:rsidR="00CF35BC" w:rsidRDefault="00CF35BC" w:rsidP="00CF35BC">
      <w:r>
        <w:t>\end{itemize}</w:t>
      </w:r>
    </w:p>
    <w:p w14:paraId="6A48F3CF" w14:textId="77777777" w:rsidR="00CF35BC" w:rsidRDefault="00CF35BC" w:rsidP="00CF35BC"/>
    <w:p w14:paraId="0BBE3D1F" w14:textId="77777777" w:rsidR="00CF35BC" w:rsidRDefault="00CF35BC" w:rsidP="00CF35BC"/>
    <w:p w14:paraId="1C3B777A" w14:textId="77777777" w:rsidR="00CF35BC" w:rsidRDefault="00CF35BC" w:rsidP="00CF35BC">
      <w:r>
        <w:lastRenderedPageBreak/>
        <w:t>\subsection{モードの切り替え}</w:t>
      </w:r>
    </w:p>
    <w:p w14:paraId="3063330D" w14:textId="77777777" w:rsidR="00CF35BC" w:rsidRDefault="00CF35BC" w:rsidP="00CF35BC">
      <w:r>
        <w:t>SWITCH 方式では， AGGRESSIVE と CONSERVATIVE の 2 つのモードを，実行プログラムの ILP や MLP の量に応じて切り替えて使用する．ここで重要となるのは ILP や MLP の量の評価方法である．</w:t>
      </w:r>
    </w:p>
    <w:p w14:paraId="68AA483F" w14:textId="77777777" w:rsidR="00CF35BC" w:rsidRDefault="00CF35BC" w:rsidP="00CF35BC"/>
    <w:p w14:paraId="67A28083" w14:textId="40C004A5" w:rsidR="00CF35BC" w:rsidRDefault="00CF35BC" w:rsidP="00CF35BC">
      <w:r>
        <w:rPr>
          <w:rFonts w:hint="eastAsia"/>
        </w:rPr>
        <w:t>本研究では，</w:t>
      </w:r>
      <w:r>
        <w:t xml:space="preserve"> ILP の評価方法として Instructions Per Cycle（IPC）と Issue Stall Rate（ISR） という評価値が有効で</w:t>
      </w:r>
      <w:ins w:id="208" w:author="秀樹 安藤" w:date="2020-12-14T10:50:00Z">
        <w:r w:rsidR="00434516">
          <w:rPr>
            <w:rFonts w:hint="eastAsia"/>
          </w:rPr>
          <w:t>は</w:t>
        </w:r>
      </w:ins>
      <w:r>
        <w:t>ないかと考えた．また， MLP の評価方法としては，最終レベル・キャッシュ（LLC: last-level cache）の MPKI（misses per kilo instructions）が有効ではないかと考えた．それぞれに関して詳しく説明した後，切り替えアルゴリズムを説明する．</w:t>
      </w:r>
    </w:p>
    <w:p w14:paraId="60290372" w14:textId="77777777" w:rsidR="00CF35BC" w:rsidRDefault="00CF35BC" w:rsidP="00CF35BC"/>
    <w:p w14:paraId="20760ECC" w14:textId="77777777" w:rsidR="00CF35BC" w:rsidRDefault="00CF35BC" w:rsidP="00CF35BC">
      <w:r>
        <w:rPr>
          <w:rFonts w:hint="eastAsia"/>
        </w:rPr>
        <w:t>なお，評価の結果，</w:t>
      </w:r>
      <w:r>
        <w:t>ILP を評価する評価値としては，IPC と ISR のどちらも有効であるが，IPC のほうがより精度が高いことが分かったため，IPC を ILP の評価値として使用する．これらの評価は\</w:t>
      </w:r>
      <w:proofErr w:type="spellStart"/>
      <w:r>
        <w:t>refsec</w:t>
      </w:r>
      <w:proofErr w:type="spellEnd"/>
      <w:r>
        <w:t>{</w:t>
      </w:r>
      <w:proofErr w:type="spellStart"/>
      <w:r>
        <w:t>eval_threshold</w:t>
      </w:r>
      <w:proofErr w:type="spellEnd"/>
      <w:r>
        <w:t>}で説明する．</w:t>
      </w:r>
    </w:p>
    <w:p w14:paraId="6C226E8A" w14:textId="77777777" w:rsidR="00CF35BC" w:rsidRDefault="00CF35BC" w:rsidP="00CF35BC"/>
    <w:p w14:paraId="7FF79A71" w14:textId="77777777" w:rsidR="00CF35BC" w:rsidRDefault="00CF35BC" w:rsidP="00CF35BC">
      <w:r>
        <w:t>\subsubsection{Instructions Per Cycle（IPC）}</w:t>
      </w:r>
    </w:p>
    <w:p w14:paraId="58ECDA0F" w14:textId="77777777" w:rsidR="00CF35BC" w:rsidRDefault="00CF35BC" w:rsidP="00CF35BC">
      <w:r>
        <w:t>IPC は，「サイクルあたりの平均コミット命令数」を表す指標であり，プロセッサの性能指標として一般的に使用される評価値である．IPC が高い場合，ILP は高いと判断される．</w:t>
      </w:r>
    </w:p>
    <w:p w14:paraId="117658C7" w14:textId="77777777" w:rsidR="00CF35BC" w:rsidRDefault="00CF35BC" w:rsidP="00CF35BC"/>
    <w:p w14:paraId="04389048" w14:textId="3DCB4B90" w:rsidR="00CF35BC" w:rsidRDefault="00CF35BC" w:rsidP="00CF35BC">
      <w:r>
        <w:rPr>
          <w:rFonts w:hint="eastAsia"/>
        </w:rPr>
        <w:t>あらかじめ</w:t>
      </w:r>
      <w:r>
        <w:t xml:space="preserve"> IPC にしきい値を設け，</w:t>
      </w:r>
      <w:ins w:id="209" w:author="秀樹 安藤" w:date="2020-12-14T10:52:00Z">
        <w:r w:rsidR="00C752DD">
          <w:rPr>
            <w:rFonts w:hint="eastAsia"/>
          </w:rPr>
          <w:t>定期的にI</w:t>
        </w:r>
        <w:r w:rsidR="00C752DD">
          <w:t>PC</w:t>
        </w:r>
        <w:r w:rsidR="00C752DD">
          <w:rPr>
            <w:rFonts w:hint="eastAsia"/>
          </w:rPr>
          <w:t>を観測し，</w:t>
        </w:r>
      </w:ins>
      <w:r>
        <w:t>インターバルでの IPC がしきい値を上回った場合に ILP が高いと判断し，そうでなければ低いと判断する．</w:t>
      </w:r>
    </w:p>
    <w:p w14:paraId="0903C04C" w14:textId="77777777" w:rsidR="00CF35BC" w:rsidRDefault="00CF35BC" w:rsidP="00CF35BC"/>
    <w:p w14:paraId="6FF4E88A" w14:textId="77777777" w:rsidR="00CF35BC" w:rsidRDefault="00CF35BC" w:rsidP="00CF35BC">
      <w:r>
        <w:t>\subsubsection{Issue Stall Rate（ISR）}</w:t>
      </w:r>
    </w:p>
    <w:p w14:paraId="2189FA89" w14:textId="77777777" w:rsidR="00CF35BC" w:rsidRDefault="00CF35BC" w:rsidP="00CF35BC">
      <w:r>
        <w:t>ISR は，「インターバルの全サイクルのうち 1 命令も発行されないサイクルの割合」を表す指標である．ILP が高い場合，多くのサイクルで命令が発行されるため，ISR は低い値を示す．一方， ILP が低い場合には，命令が発行されないサイクルが一定の割合で発生するため，ISR は高くなる．</w:t>
      </w:r>
    </w:p>
    <w:p w14:paraId="455D0BBF" w14:textId="77777777" w:rsidR="00CF35BC" w:rsidRDefault="00CF35BC" w:rsidP="00CF35BC"/>
    <w:p w14:paraId="1D987E26" w14:textId="5B529DA6" w:rsidR="00CF35BC" w:rsidRDefault="00CF35BC" w:rsidP="00CF35BC">
      <w:r>
        <w:rPr>
          <w:rFonts w:hint="eastAsia"/>
        </w:rPr>
        <w:t>あらかじめ</w:t>
      </w:r>
      <w:r>
        <w:t>ISR にしきい値を設け，</w:t>
      </w:r>
      <w:ins w:id="210" w:author="秀樹 安藤" w:date="2020-12-14T10:57:00Z">
        <w:r w:rsidR="000778F6">
          <w:rPr>
            <w:rFonts w:hint="eastAsia"/>
          </w:rPr>
          <w:t>定期的に</w:t>
        </w:r>
        <w:r w:rsidR="000778F6">
          <w:rPr>
            <w:rFonts w:hint="eastAsia"/>
          </w:rPr>
          <w:t>ISR</w:t>
        </w:r>
        <w:r w:rsidR="000778F6">
          <w:rPr>
            <w:rFonts w:hint="eastAsia"/>
          </w:rPr>
          <w:t>を観測し，</w:t>
        </w:r>
      </w:ins>
      <w:r>
        <w:t>インターバルでの ISR がしきい値を下回った場合に ILP が高いと判断し，そうでなければ低いと判断する．</w:t>
      </w:r>
    </w:p>
    <w:p w14:paraId="7E2C3086" w14:textId="77777777" w:rsidR="00CF35BC" w:rsidRDefault="00CF35BC" w:rsidP="00CF35BC"/>
    <w:p w14:paraId="004E71C8" w14:textId="77777777" w:rsidR="00CF35BC" w:rsidRDefault="00CF35BC" w:rsidP="00CF35BC">
      <w:r>
        <w:t>\subsubsection{LLC MPKI}</w:t>
      </w:r>
    </w:p>
    <w:p w14:paraId="5C6FA4C0" w14:textId="77777777" w:rsidR="00CF35BC" w:rsidRDefault="00CF35BC" w:rsidP="00CF35BC">
      <w:r>
        <w:t>LLC MPKI は LLC のキャッシュ・ミスの発生頻度を表す指標である．LLC MPKI があらかじめ定めたしきい値を上回った場合に MLP が高いと判断し，そうでなければ低いと判断する．</w:t>
      </w:r>
    </w:p>
    <w:p w14:paraId="42104234" w14:textId="77777777" w:rsidR="00CF35BC" w:rsidRDefault="00CF35BC" w:rsidP="00CF35BC"/>
    <w:p w14:paraId="04C88EB3" w14:textId="77777777" w:rsidR="00CF35BC" w:rsidRDefault="00CF35BC" w:rsidP="00CF35BC">
      <w:r>
        <w:t>\begin{figure}[</w:t>
      </w:r>
      <w:proofErr w:type="spellStart"/>
      <w:r>
        <w:t>htb</w:t>
      </w:r>
      <w:proofErr w:type="spellEnd"/>
      <w:r>
        <w:t>]</w:t>
      </w:r>
    </w:p>
    <w:p w14:paraId="1D171949" w14:textId="77777777" w:rsidR="00CF35BC" w:rsidRDefault="00CF35BC" w:rsidP="00CF35BC">
      <w:r>
        <w:lastRenderedPageBreak/>
        <w:t xml:space="preserve">  \centering</w:t>
      </w:r>
    </w:p>
    <w:p w14:paraId="1A31B819"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commentRangeStart w:id="211"/>
      <w:r>
        <w:t>switch</w:t>
      </w:r>
      <w:commentRangeEnd w:id="211"/>
      <w:r w:rsidR="00C752DD">
        <w:rPr>
          <w:rStyle w:val="a5"/>
        </w:rPr>
        <w:commentReference w:id="211"/>
      </w:r>
      <w:r>
        <w:t>}</w:t>
      </w:r>
    </w:p>
    <w:p w14:paraId="007061DD" w14:textId="64865359" w:rsidR="00CF35BC" w:rsidRDefault="00CF35BC" w:rsidP="00CF35BC">
      <w:r>
        <w:t xml:space="preserve">  \caption{SWITCH 方式におけるディスパッチ</w:t>
      </w:r>
      <w:ins w:id="212" w:author="秀樹 安藤" w:date="2020-12-14T10:54:00Z">
        <w:r w:rsidR="00C752DD">
          <w:rPr>
            <w:rFonts w:hint="eastAsia"/>
          </w:rPr>
          <w:t>・</w:t>
        </w:r>
      </w:ins>
      <w:r>
        <w:t>エントリの決定回路}</w:t>
      </w:r>
    </w:p>
    <w:p w14:paraId="72671966" w14:textId="77777777" w:rsidR="00CF35BC" w:rsidRDefault="00CF35BC" w:rsidP="00CF35BC">
      <w:r>
        <w:t xml:space="preserve">  \label{</w:t>
      </w:r>
      <w:proofErr w:type="spellStart"/>
      <w:r>
        <w:t>fig:switch</w:t>
      </w:r>
      <w:proofErr w:type="spellEnd"/>
      <w:r>
        <w:t>}</w:t>
      </w:r>
    </w:p>
    <w:p w14:paraId="78464E25" w14:textId="77777777" w:rsidR="00CF35BC" w:rsidRDefault="00CF35BC" w:rsidP="00CF35BC">
      <w:r>
        <w:t>\end{figure}</w:t>
      </w:r>
    </w:p>
    <w:p w14:paraId="3C30E2FE" w14:textId="77777777" w:rsidR="00CF35BC" w:rsidRDefault="00CF35BC" w:rsidP="00CF35BC"/>
    <w:p w14:paraId="3A81065C" w14:textId="77777777" w:rsidR="00CF35BC" w:rsidRDefault="00CF35BC" w:rsidP="00CF35BC">
      <w:r>
        <w:t>\subsubsection{切り替えアルゴリズム}</w:t>
      </w:r>
    </w:p>
    <w:p w14:paraId="02DDDA55" w14:textId="3D6B853B" w:rsidR="00CF35BC" w:rsidRDefault="00CF35BC" w:rsidP="00CF35BC">
      <w:r>
        <w:rPr>
          <w:rFonts w:hint="eastAsia"/>
        </w:rPr>
        <w:t>切り替えアルゴリズムは以下に示すとおりである．</w:t>
      </w:r>
      <w:ins w:id="213" w:author="秀樹 安藤" w:date="2020-12-14T10:57:00Z">
        <w:r w:rsidR="000778F6">
          <w:rPr>
            <w:rFonts w:hint="eastAsia"/>
          </w:rPr>
          <w:t>定期的に評価指標</w:t>
        </w:r>
      </w:ins>
      <w:del w:id="214" w:author="秀樹 安藤" w:date="2020-12-14T10:58:00Z">
        <w:r w:rsidDel="000778F6">
          <w:rPr>
            <w:rFonts w:hint="eastAsia"/>
          </w:rPr>
          <w:delText>一定のインターバルにおいて，</w:delText>
        </w:r>
      </w:del>
      <w:ins w:id="215" w:author="秀樹 安藤" w:date="2020-12-14T10:58:00Z">
        <w:r w:rsidR="000778F6">
          <w:rPr>
            <w:rFonts w:hint="eastAsia"/>
          </w:rPr>
          <w:t>である</w:t>
        </w:r>
      </w:ins>
      <w:r>
        <w:t>IPC（もしくはISR）と LLC MPKI を測定し，ILP および MLP の高低を判断する．ILP または MLP のいずれかが高いと判定された場合，次のインターバルを CONSERVATIVE モードで実行する．ILP と MLP がどちらも低いと判定された場合，次のインターバルを AGGRESSIVE モードで実行する．</w:t>
      </w:r>
    </w:p>
    <w:p w14:paraId="140D995E" w14:textId="77777777" w:rsidR="00CF35BC" w:rsidRDefault="00CF35BC" w:rsidP="00CF35BC"/>
    <w:p w14:paraId="68C15E40" w14:textId="77777777" w:rsidR="00CF35BC" w:rsidRDefault="00CF35BC" w:rsidP="00CF35BC">
      <w:r>
        <w:t>SWITCH 方式におけるディスパッチするエントリの決定回路を\fig{switch}に示す．AGGRESSIVE と CONSERVATIVE の 2 つの選択アルゴリズムのうち，どちらを利用するかを SWITCH 回路が選択し，その結果に応じてセグメントが選択される．</w:t>
      </w:r>
    </w:p>
    <w:p w14:paraId="5D49A972" w14:textId="77777777" w:rsidR="00CF35BC" w:rsidRDefault="00CF35BC" w:rsidP="00CF35BC"/>
    <w:p w14:paraId="6DF65F57" w14:textId="77777777" w:rsidR="00CF35BC" w:rsidRDefault="00CF35BC" w:rsidP="00CF35BC"/>
    <w:p w14:paraId="1FB48026" w14:textId="77777777" w:rsidR="00CF35BC" w:rsidRDefault="00CF35BC" w:rsidP="00CF35BC">
      <w:r>
        <w:t>+++++++++++++++++++++++++++++++++++++</w:t>
      </w:r>
    </w:p>
    <w:p w14:paraId="6AA4E8E0" w14:textId="77777777" w:rsidR="00CF35BC" w:rsidRDefault="00CF35BC" w:rsidP="00CF35BC">
      <w:proofErr w:type="spellStart"/>
      <w:r>
        <w:t>src</w:t>
      </w:r>
      <w:proofErr w:type="spellEnd"/>
      <w:r>
        <w:t>/eval</w:t>
      </w:r>
    </w:p>
    <w:p w14:paraId="5386C69F" w14:textId="77777777" w:rsidR="00CF35BC" w:rsidRDefault="00CF35BC" w:rsidP="00CF35BC">
      <w:r>
        <w:t>+++++++++++++++++++++++++++++++++++++</w:t>
      </w:r>
    </w:p>
    <w:p w14:paraId="747E9527" w14:textId="77777777" w:rsidR="00CF35BC" w:rsidRDefault="00CF35BC" w:rsidP="00CF35BC">
      <w:r>
        <w:t>\chapter{評価}</w:t>
      </w:r>
    </w:p>
    <w:p w14:paraId="372CFFBD" w14:textId="77777777" w:rsidR="00CF35BC" w:rsidRDefault="00CF35BC" w:rsidP="00CF35BC">
      <w:r>
        <w:t>\label{</w:t>
      </w:r>
      <w:proofErr w:type="spellStart"/>
      <w:r>
        <w:t>sec:eval</w:t>
      </w:r>
      <w:proofErr w:type="spellEnd"/>
      <w:r>
        <w:t>}</w:t>
      </w:r>
    </w:p>
    <w:p w14:paraId="545BD831" w14:textId="77777777" w:rsidR="00CF35BC" w:rsidRDefault="00CF35BC" w:rsidP="00CF35BC">
      <w:r>
        <w:rPr>
          <w:rFonts w:hint="eastAsia"/>
        </w:rPr>
        <w:t>本章では，提案手法の評価を行う．</w:t>
      </w:r>
      <w:r>
        <w:t>\</w:t>
      </w:r>
      <w:proofErr w:type="spellStart"/>
      <w:r>
        <w:t>refsec</w:t>
      </w:r>
      <w:proofErr w:type="spellEnd"/>
      <w:r>
        <w:t>{</w:t>
      </w:r>
      <w:proofErr w:type="spellStart"/>
      <w:r>
        <w:t>eval_env</w:t>
      </w:r>
      <w:proofErr w:type="spellEnd"/>
      <w:r>
        <w:t>}で評価環境について説明し，\</w:t>
      </w:r>
      <w:proofErr w:type="spellStart"/>
      <w:r>
        <w:t>refsec</w:t>
      </w:r>
      <w:proofErr w:type="spellEnd"/>
      <w:r>
        <w:t>{</w:t>
      </w:r>
      <w:proofErr w:type="spellStart"/>
      <w:r>
        <w:t>eval_segIQ</w:t>
      </w:r>
      <w:proofErr w:type="spellEnd"/>
      <w:r>
        <w:t>}で提案手法によるタグ比較回数と性能低下の評価を行う．\</w:t>
      </w:r>
      <w:proofErr w:type="spellStart"/>
      <w:r>
        <w:t>refsec</w:t>
      </w:r>
      <w:proofErr w:type="spellEnd"/>
      <w:r>
        <w:t>{</w:t>
      </w:r>
      <w:proofErr w:type="spellStart"/>
      <w:r>
        <w:t>eval_subseg</w:t>
      </w:r>
      <w:proofErr w:type="spellEnd"/>
      <w:r>
        <w:t>}でサブ・セグメントに関する評価を説明した後，\</w:t>
      </w:r>
      <w:proofErr w:type="spellStart"/>
      <w:r>
        <w:t>refsec</w:t>
      </w:r>
      <w:proofErr w:type="spellEnd"/>
      <w:r>
        <w:t>{</w:t>
      </w:r>
      <w:proofErr w:type="spellStart"/>
      <w:r>
        <w:t>eval_threshold</w:t>
      </w:r>
      <w:proofErr w:type="spellEnd"/>
      <w:r>
        <w:t>}で SWITCH 方式のパラメータに関する評価を行い，\</w:t>
      </w:r>
      <w:proofErr w:type="spellStart"/>
      <w:r>
        <w:t>refsec</w:t>
      </w:r>
      <w:proofErr w:type="spellEnd"/>
      <w:r>
        <w:t>{</w:t>
      </w:r>
      <w:proofErr w:type="spellStart"/>
      <w:r>
        <w:t>eval_ipc_comp</w:t>
      </w:r>
      <w:proofErr w:type="spellEnd"/>
      <w:r>
        <w:t>}でセグメント数に関する評価について説明する．</w:t>
      </w:r>
    </w:p>
    <w:p w14:paraId="6281A42B" w14:textId="77777777" w:rsidR="00CF35BC" w:rsidRDefault="00CF35BC" w:rsidP="00CF35BC"/>
    <w:p w14:paraId="2283F3B1" w14:textId="77777777" w:rsidR="00CF35BC" w:rsidRDefault="00CF35BC" w:rsidP="00CF35BC">
      <w:r>
        <w:t>\section{評価環境}</w:t>
      </w:r>
    </w:p>
    <w:p w14:paraId="3B28A09F" w14:textId="77777777" w:rsidR="00CF35BC" w:rsidRDefault="00CF35BC" w:rsidP="00CF35BC">
      <w:r>
        <w:t>\label{</w:t>
      </w:r>
      <w:proofErr w:type="spellStart"/>
      <w:r>
        <w:t>sec:eval_env</w:t>
      </w:r>
      <w:proofErr w:type="spellEnd"/>
      <w:r>
        <w:t>}</w:t>
      </w:r>
    </w:p>
    <w:p w14:paraId="20A6CD01" w14:textId="63D717FA" w:rsidR="00CF35BC" w:rsidRDefault="00CF35BC" w:rsidP="00CF35BC">
      <w:r>
        <w:rPr>
          <w:rFonts w:hint="eastAsia"/>
        </w:rPr>
        <w:t>評価環境について説明する．性能やタグ比較回数を評価するために，</w:t>
      </w:r>
      <w:proofErr w:type="spellStart"/>
      <w:r>
        <w:t>SimpleScalar</w:t>
      </w:r>
      <w:proofErr w:type="spellEnd"/>
      <w:r>
        <w:t xml:space="preserve"> v.3.0a</w:t>
      </w:r>
      <w:commentRangeStart w:id="216"/>
      <w:ins w:id="217" w:author="秀樹 安藤" w:date="2020-12-14T11:13:00Z">
        <w:r w:rsidR="00F667B0">
          <w:rPr>
            <w:rFonts w:hint="eastAsia"/>
          </w:rPr>
          <w:t>~</w:t>
        </w:r>
        <w:r w:rsidR="00F667B0">
          <w:t>\cite{</w:t>
        </w:r>
      </w:ins>
      <w:ins w:id="218" w:author="秀樹 安藤" w:date="2020-12-14T11:14:00Z">
        <w:r w:rsidR="00F667B0" w:rsidRPr="00F667B0">
          <w:t xml:space="preserve"> </w:t>
        </w:r>
        <w:proofErr w:type="spellStart"/>
        <w:r w:rsidR="00F667B0">
          <w:t>SimpleScalar</w:t>
        </w:r>
        <w:proofErr w:type="spellEnd"/>
        <w:r w:rsidR="00F667B0">
          <w:t xml:space="preserve"> </w:t>
        </w:r>
      </w:ins>
      <w:ins w:id="219" w:author="秀樹 安藤" w:date="2020-12-14T11:13:00Z">
        <w:r w:rsidR="00F667B0">
          <w:t>}</w:t>
        </w:r>
      </w:ins>
      <w:commentRangeEnd w:id="216"/>
      <w:ins w:id="220" w:author="秀樹 安藤" w:date="2020-12-14T11:14:00Z">
        <w:r w:rsidR="00F667B0">
          <w:rPr>
            <w:rStyle w:val="a5"/>
          </w:rPr>
          <w:commentReference w:id="216"/>
        </w:r>
      </w:ins>
      <w:r>
        <w:t xml:space="preserve"> をベースに作成したシュミレータを使用した．評価で仮定したプロセッサ構成を\tab{</w:t>
      </w:r>
      <w:proofErr w:type="spellStart"/>
      <w:r>
        <w:t>base_config</w:t>
      </w:r>
      <w:proofErr w:type="spellEnd"/>
      <w:r>
        <w:t>}に示す．</w:t>
      </w:r>
    </w:p>
    <w:p w14:paraId="3A135FA7" w14:textId="77777777" w:rsidR="00CF35BC" w:rsidRDefault="00CF35BC" w:rsidP="00CF35BC"/>
    <w:p w14:paraId="14495DAA" w14:textId="77777777" w:rsidR="00CF35BC" w:rsidRDefault="00CF35BC" w:rsidP="00CF35BC">
      <w:r>
        <w:rPr>
          <w:rFonts w:hint="eastAsia"/>
        </w:rPr>
        <w:t>提案手法の</w:t>
      </w:r>
      <w:r>
        <w:t xml:space="preserve"> SWITCH 方式に関するパラメータを，\tab{</w:t>
      </w:r>
      <w:proofErr w:type="spellStart"/>
      <w:r>
        <w:t>switch_config</w:t>
      </w:r>
      <w:proofErr w:type="spellEnd"/>
      <w:r>
        <w:t>}に示す．これらのパ</w:t>
      </w:r>
      <w:r>
        <w:lastRenderedPageBreak/>
        <w:t>ラメータは，\</w:t>
      </w:r>
      <w:proofErr w:type="spellStart"/>
      <w:r>
        <w:t>refsec</w:t>
      </w:r>
      <w:proofErr w:type="spellEnd"/>
      <w:r>
        <w:t>{</w:t>
      </w:r>
      <w:proofErr w:type="spellStart"/>
      <w:r>
        <w:t>eval_threshold</w:t>
      </w:r>
      <w:proofErr w:type="spellEnd"/>
      <w:r>
        <w:t>} で説明する評価に基づいて決定した最適なパラメータである．</w:t>
      </w:r>
    </w:p>
    <w:p w14:paraId="5D9B0DFC" w14:textId="77777777" w:rsidR="00CF35BC" w:rsidRDefault="00CF35BC" w:rsidP="00CF35BC"/>
    <w:p w14:paraId="2074647A" w14:textId="2A786001" w:rsidR="00CF35BC" w:rsidRDefault="00CF35BC" w:rsidP="00CF35BC">
      <w:r>
        <w:rPr>
          <w:rFonts w:hint="eastAsia"/>
        </w:rPr>
        <w:t>測定ベンチマークには，</w:t>
      </w:r>
      <w:r>
        <w:t xml:space="preserve">SPEC CPU 2017 ベンチマークのうち，int 系 9 本と </w:t>
      </w:r>
      <w:proofErr w:type="spellStart"/>
      <w:r>
        <w:t>fp</w:t>
      </w:r>
      <w:proofErr w:type="spellEnd"/>
      <w:r>
        <w:t xml:space="preserve"> 系 9 本の計 18 本を使用した</w:t>
      </w:r>
      <w:ins w:id="221" w:author="秀樹 安藤" w:date="2020-12-14T11:16:00Z">
        <w:r w:rsidR="004D5AF6">
          <w:rPr>
            <w:rFonts w:hint="eastAsia"/>
          </w:rPr>
          <w:t>(</w:t>
        </w:r>
        <w:proofErr w:type="spellStart"/>
        <w:r w:rsidR="004D5AF6">
          <w:t>gcc</w:t>
        </w:r>
        <w:proofErr w:type="spellEnd"/>
        <w:r w:rsidR="004D5AF6">
          <w:rPr>
            <w:rFonts w:hint="eastAsia"/>
          </w:rPr>
          <w:t>と</w:t>
        </w:r>
        <w:proofErr w:type="spellStart"/>
        <w:r w:rsidR="004D5AF6">
          <w:rPr>
            <w:rFonts w:hint="eastAsia"/>
          </w:rPr>
          <w:t>w</w:t>
        </w:r>
        <w:r w:rsidR="004D5AF6">
          <w:t>rf</w:t>
        </w:r>
        <w:proofErr w:type="spellEnd"/>
        <w:r w:rsidR="004D5AF6">
          <w:rPr>
            <w:rFonts w:hint="eastAsia"/>
          </w:rPr>
          <w:t>は，現在の</w:t>
        </w:r>
      </w:ins>
      <w:ins w:id="222" w:author="秀樹 安藤" w:date="2020-12-14T11:19:00Z">
        <w:r w:rsidR="004D5AF6">
          <w:rPr>
            <w:rFonts w:hint="eastAsia"/>
          </w:rPr>
          <w:t>ところ，</w:t>
        </w:r>
      </w:ins>
      <w:ins w:id="223" w:author="秀樹 安藤" w:date="2020-12-14T11:17:00Z">
        <w:r w:rsidR="004D5AF6">
          <w:rPr>
            <w:rFonts w:hint="eastAsia"/>
          </w:rPr>
          <w:t>シミュレータでは正しく動作しなかったため，除いている</w:t>
        </w:r>
      </w:ins>
      <w:ins w:id="224" w:author="秀樹 安藤" w:date="2020-12-14T11:16:00Z">
        <w:r w:rsidR="004D5AF6">
          <w:t>)</w:t>
        </w:r>
      </w:ins>
      <w:r>
        <w:t xml:space="preserve">．プログラムの入力には </w:t>
      </w:r>
      <w:proofErr w:type="spellStart"/>
      <w:r>
        <w:t>ref</w:t>
      </w:r>
      <w:ins w:id="225" w:author="秀樹 安藤" w:date="2020-12-14T11:16:00Z">
        <w:r w:rsidR="004D5AF6">
          <w:t>speed</w:t>
        </w:r>
      </w:ins>
      <w:proofErr w:type="spellEnd"/>
      <w:r>
        <w:t xml:space="preserve"> データ・セットを用いた．ベンチマークの測定区間は，プログラムの先頭から 16B 命令をスキップした後の 100M 命令である．</w:t>
      </w:r>
    </w:p>
    <w:p w14:paraId="2C3F4D53" w14:textId="77777777" w:rsidR="00CF35BC" w:rsidRDefault="00CF35BC" w:rsidP="00CF35BC"/>
    <w:p w14:paraId="13863B0D" w14:textId="77777777" w:rsidR="00CF35BC" w:rsidRDefault="00CF35BC" w:rsidP="00CF35BC">
      <w:r>
        <w:t>\begin{table}[</w:t>
      </w:r>
      <w:proofErr w:type="spellStart"/>
      <w:r>
        <w:t>htb</w:t>
      </w:r>
      <w:proofErr w:type="spellEnd"/>
      <w:r>
        <w:t>]</w:t>
      </w:r>
    </w:p>
    <w:p w14:paraId="1F9429A8" w14:textId="77777777" w:rsidR="00CF35BC" w:rsidRDefault="00CF35BC" w:rsidP="00CF35BC">
      <w:r>
        <w:t xml:space="preserve">  \caption{プロセッサの基本構成}</w:t>
      </w:r>
    </w:p>
    <w:p w14:paraId="120ED3E5" w14:textId="77777777" w:rsidR="00CF35BC" w:rsidRDefault="00CF35BC" w:rsidP="00CF35BC">
      <w:r>
        <w:t xml:space="preserve">  \</w:t>
      </w:r>
      <w:proofErr w:type="spellStart"/>
      <w:r>
        <w:t>footnotesize</w:t>
      </w:r>
      <w:proofErr w:type="spellEnd"/>
    </w:p>
    <w:p w14:paraId="5DE3C511" w14:textId="77777777" w:rsidR="00CF35BC" w:rsidRDefault="00CF35BC" w:rsidP="00CF35BC">
      <w:r>
        <w:t xml:space="preserve">  \center</w:t>
      </w:r>
    </w:p>
    <w:p w14:paraId="060C04F5" w14:textId="77777777" w:rsidR="00CF35BC" w:rsidRDefault="00CF35BC" w:rsidP="00CF35BC">
      <w:r>
        <w:t xml:space="preserve">    \begin{tabular}{</w:t>
      </w:r>
      <w:proofErr w:type="spellStart"/>
      <w:r>
        <w:t>l|l</w:t>
      </w:r>
      <w:proofErr w:type="spellEnd"/>
      <w:r>
        <w:t>} \</w:t>
      </w:r>
      <w:proofErr w:type="spellStart"/>
      <w:r>
        <w:t>hline</w:t>
      </w:r>
      <w:proofErr w:type="spellEnd"/>
      <w:r>
        <w:t xml:space="preserve"> \</w:t>
      </w:r>
      <w:proofErr w:type="spellStart"/>
      <w:r>
        <w:t>hline</w:t>
      </w:r>
      <w:proofErr w:type="spellEnd"/>
    </w:p>
    <w:p w14:paraId="1626CE13" w14:textId="77777777" w:rsidR="00CF35BC" w:rsidRDefault="00CF35BC" w:rsidP="00CF35BC">
      <w:r>
        <w:t xml:space="preserve">     Pipeline width &amp; 8 instructions wide for each of \\</w:t>
      </w:r>
    </w:p>
    <w:p w14:paraId="69BC62AD" w14:textId="77777777" w:rsidR="00CF35BC" w:rsidRDefault="00CF35BC" w:rsidP="00CF35BC">
      <w:r>
        <w:t xml:space="preserve">     &amp; fetch，decode，issue，and commit \\</w:t>
      </w:r>
    </w:p>
    <w:p w14:paraId="7B227464" w14:textId="77777777" w:rsidR="00CF35BC" w:rsidRDefault="00CF35BC" w:rsidP="00CF35BC">
      <w:r>
        <w:t xml:space="preserve">     Reorder buffer &amp; 300 entries \\</w:t>
      </w:r>
    </w:p>
    <w:p w14:paraId="73D80F98" w14:textId="17265AF9" w:rsidR="00CF35BC" w:rsidRDefault="00CF35BC" w:rsidP="00CF35BC">
      <w:r>
        <w:t xml:space="preserve">     IQ &amp; 128 entries</w:t>
      </w:r>
      <w:ins w:id="226" w:author="秀樹 安藤" w:date="2020-12-14T11:46:00Z">
        <w:r w:rsidR="001F6505">
          <w:rPr>
            <w:rFonts w:hint="eastAsia"/>
          </w:rPr>
          <w:t>，</w:t>
        </w:r>
        <w:r w:rsidR="001F6505">
          <w:t>w/ age matrix</w:t>
        </w:r>
      </w:ins>
      <w:r>
        <w:t xml:space="preserve"> \\</w:t>
      </w:r>
    </w:p>
    <w:p w14:paraId="42DB3061" w14:textId="77777777" w:rsidR="00CF35BC" w:rsidRDefault="00CF35BC" w:rsidP="00CF35BC">
      <w:r>
        <w:t xml:space="preserve">     Load/Store queue &amp; 128 entries \\</w:t>
      </w:r>
    </w:p>
    <w:p w14:paraId="6DDBE44F" w14:textId="77777777" w:rsidR="00CF35BC" w:rsidRDefault="00CF35BC" w:rsidP="00CF35BC">
      <w:r>
        <w:t xml:space="preserve">     Physical registers &amp; 300（int） + 300（</w:t>
      </w:r>
      <w:proofErr w:type="spellStart"/>
      <w:r>
        <w:t>fp</w:t>
      </w:r>
      <w:proofErr w:type="spellEnd"/>
      <w:r>
        <w:t>） \\</w:t>
      </w:r>
    </w:p>
    <w:p w14:paraId="27D29A32" w14:textId="77777777" w:rsidR="00CF35BC" w:rsidRDefault="00CF35BC" w:rsidP="00CF35BC">
      <w:r>
        <w:t xml:space="preserve">     Branch prediction &amp; 16KB Perceptron predictor~\cite{Jimenez2001} \\</w:t>
      </w:r>
    </w:p>
    <w:p w14:paraId="55722E6E" w14:textId="77777777" w:rsidR="00CF35BC" w:rsidRDefault="00CF35BC" w:rsidP="00CF35BC">
      <w:r>
        <w:t xml:space="preserve">     &amp; 2K-set 4-way BTB \\</w:t>
      </w:r>
    </w:p>
    <w:p w14:paraId="186C09A1" w14:textId="77777777" w:rsidR="00CF35BC" w:rsidRDefault="00CF35BC" w:rsidP="00CF35BC">
      <w:r>
        <w:t xml:space="preserve">     &amp; 10-cycle misprediction penalty \\</w:t>
      </w:r>
    </w:p>
    <w:p w14:paraId="03BA2CE6" w14:textId="77777777" w:rsidR="00CF35BC" w:rsidRDefault="00CF35BC" w:rsidP="00CF35BC">
      <w:r>
        <w:t xml:space="preserve">     Function unit &amp; 4 </w:t>
      </w:r>
      <w:proofErr w:type="spellStart"/>
      <w:r>
        <w:t>iALU</w:t>
      </w:r>
      <w:proofErr w:type="spellEnd"/>
      <w:r>
        <w:t xml:space="preserve">，2 </w:t>
      </w:r>
      <w:proofErr w:type="spellStart"/>
      <w:r>
        <w:t>iMULT</w:t>
      </w:r>
      <w:proofErr w:type="spellEnd"/>
      <w:r>
        <w:t>，\\</w:t>
      </w:r>
    </w:p>
    <w:p w14:paraId="18592B01" w14:textId="77777777" w:rsidR="00CF35BC" w:rsidRDefault="00CF35BC" w:rsidP="00CF35BC">
      <w:r>
        <w:t xml:space="preserve">     &amp;  3 FPU，2 LSU \\</w:t>
      </w:r>
    </w:p>
    <w:p w14:paraId="2FD388BA" w14:textId="77777777" w:rsidR="00CF35BC" w:rsidRDefault="00CF35BC" w:rsidP="00CF35BC">
      <w:r>
        <w:t xml:space="preserve">     L1 D-cache &amp; 32KB，8-way，64B line \\</w:t>
      </w:r>
    </w:p>
    <w:p w14:paraId="6131065C" w14:textId="77777777" w:rsidR="00CF35BC" w:rsidRDefault="00CF35BC" w:rsidP="00CF35BC">
      <w:r>
        <w:t xml:space="preserve">      &amp; 2-cycle hit latency \\</w:t>
      </w:r>
    </w:p>
    <w:p w14:paraId="30CDD981" w14:textId="77777777" w:rsidR="00CF35BC" w:rsidRDefault="00CF35BC" w:rsidP="00CF35BC">
      <w:r>
        <w:t xml:space="preserve">     L1 I-cache &amp; 32KB，8-way，64B line \\</w:t>
      </w:r>
    </w:p>
    <w:p w14:paraId="641DFAC9" w14:textId="77777777" w:rsidR="00CF35BC" w:rsidRDefault="00CF35BC" w:rsidP="00CF35BC">
      <w:r>
        <w:t xml:space="preserve">      &amp;  2-cycle hit latency \\</w:t>
      </w:r>
    </w:p>
    <w:p w14:paraId="6D2AD173" w14:textId="77777777" w:rsidR="00CF35BC" w:rsidRDefault="00CF35BC" w:rsidP="00CF35BC">
      <w:r>
        <w:t xml:space="preserve">     L2 cache &amp; 2MB，16-way，64B line \\</w:t>
      </w:r>
    </w:p>
    <w:p w14:paraId="1EB22037" w14:textId="77777777" w:rsidR="00CF35BC" w:rsidRDefault="00CF35BC" w:rsidP="00CF35BC">
      <w:r>
        <w:t xml:space="preserve">      &amp; 12-cycle hit latency \\  </w:t>
      </w:r>
    </w:p>
    <w:p w14:paraId="328AA623" w14:textId="77777777" w:rsidR="00CF35BC" w:rsidRDefault="00CF35BC" w:rsidP="00CF35BC">
      <w:r>
        <w:t xml:space="preserve">     Main memory &amp; 300-cycle latency \\</w:t>
      </w:r>
    </w:p>
    <w:p w14:paraId="0C14637C" w14:textId="77777777" w:rsidR="00CF35BC" w:rsidRDefault="00CF35BC" w:rsidP="00CF35BC">
      <w:r>
        <w:t xml:space="preserve">     &amp; 8B/cycle bandwidth \\ </w:t>
      </w:r>
    </w:p>
    <w:p w14:paraId="05394C90" w14:textId="77777777" w:rsidR="00CF35BC" w:rsidRDefault="00CF35BC" w:rsidP="00CF35BC">
      <w:r>
        <w:t xml:space="preserve">     Prefetch &amp; stream-based，32-stream tracked， \\ </w:t>
      </w:r>
    </w:p>
    <w:p w14:paraId="023AF2DA" w14:textId="77777777" w:rsidR="00CF35BC" w:rsidRDefault="00CF35BC" w:rsidP="00CF35BC">
      <w:r>
        <w:t xml:space="preserve">     &amp; 16-line distance，2-line degree，\\</w:t>
      </w:r>
    </w:p>
    <w:p w14:paraId="2A835410" w14:textId="77777777" w:rsidR="00CF35BC" w:rsidRDefault="00CF35BC" w:rsidP="00CF35BC">
      <w:r>
        <w:t xml:space="preserve">     &amp; prefetch to L2 cache \\ \</w:t>
      </w:r>
      <w:proofErr w:type="spellStart"/>
      <w:r>
        <w:t>hline</w:t>
      </w:r>
      <w:proofErr w:type="spellEnd"/>
    </w:p>
    <w:p w14:paraId="0B3CAC81" w14:textId="77777777" w:rsidR="00CF35BC" w:rsidRDefault="00CF35BC" w:rsidP="00CF35BC">
      <w:r>
        <w:lastRenderedPageBreak/>
        <w:t xml:space="preserve">  \end{tabular}</w:t>
      </w:r>
    </w:p>
    <w:p w14:paraId="31B28E4E" w14:textId="77777777" w:rsidR="00CF35BC" w:rsidRDefault="00CF35BC" w:rsidP="00CF35BC">
      <w:r>
        <w:t xml:space="preserve">  \label{</w:t>
      </w:r>
      <w:proofErr w:type="spellStart"/>
      <w:r>
        <w:t>tab:base_config</w:t>
      </w:r>
      <w:proofErr w:type="spellEnd"/>
      <w:r>
        <w:t>}</w:t>
      </w:r>
    </w:p>
    <w:p w14:paraId="2A0A1E14" w14:textId="77777777" w:rsidR="00CF35BC" w:rsidRDefault="00CF35BC" w:rsidP="00CF35BC">
      <w:r>
        <w:t>\end{table}</w:t>
      </w:r>
    </w:p>
    <w:p w14:paraId="6130B3A4" w14:textId="77777777" w:rsidR="00CF35BC" w:rsidRDefault="00CF35BC" w:rsidP="00CF35BC"/>
    <w:p w14:paraId="24687445" w14:textId="77777777" w:rsidR="00CF35BC" w:rsidRDefault="00CF35BC" w:rsidP="00CF35BC">
      <w:r>
        <w:t>\begin{table}[tb]</w:t>
      </w:r>
    </w:p>
    <w:p w14:paraId="56413ECD" w14:textId="77777777" w:rsidR="00CF35BC" w:rsidRDefault="00CF35BC" w:rsidP="00CF35BC">
      <w:r>
        <w:t xml:space="preserve">  \caption{提案手法の SWITCH 方式に関するパラメータ構成}</w:t>
      </w:r>
    </w:p>
    <w:p w14:paraId="2013201B" w14:textId="77777777" w:rsidR="00CF35BC" w:rsidRDefault="00CF35BC" w:rsidP="00CF35BC">
      <w:r>
        <w:t xml:space="preserve">  \</w:t>
      </w:r>
      <w:proofErr w:type="spellStart"/>
      <w:r>
        <w:t>footnotesize</w:t>
      </w:r>
      <w:proofErr w:type="spellEnd"/>
    </w:p>
    <w:p w14:paraId="18C3794A" w14:textId="77777777" w:rsidR="00CF35BC" w:rsidRDefault="00CF35BC" w:rsidP="00CF35BC">
      <w:r>
        <w:t xml:space="preserve">  \center</w:t>
      </w:r>
    </w:p>
    <w:p w14:paraId="1E10B851" w14:textId="77777777" w:rsidR="00CF35BC" w:rsidRDefault="00CF35BC" w:rsidP="00CF35BC">
      <w:r>
        <w:t xml:space="preserve">    \begin{tabular}{</w:t>
      </w:r>
      <w:proofErr w:type="spellStart"/>
      <w:r>
        <w:t>l|l</w:t>
      </w:r>
      <w:proofErr w:type="spellEnd"/>
      <w:r>
        <w:t>} \</w:t>
      </w:r>
      <w:proofErr w:type="spellStart"/>
      <w:r>
        <w:t>hline</w:t>
      </w:r>
      <w:proofErr w:type="spellEnd"/>
      <w:r>
        <w:t xml:space="preserve"> \</w:t>
      </w:r>
      <w:proofErr w:type="spellStart"/>
      <w:r>
        <w:t>hline</w:t>
      </w:r>
      <w:proofErr w:type="spellEnd"/>
    </w:p>
    <w:p w14:paraId="027BCA41" w14:textId="77777777" w:rsidR="00CF35BC" w:rsidRDefault="00CF35BC" w:rsidP="00CF35BC">
      <w:r>
        <w:t xml:space="preserve">    切り替えインターバル &amp; 10K instructions \\</w:t>
      </w:r>
    </w:p>
    <w:p w14:paraId="620AD662" w14:textId="77777777" w:rsidR="00CF35BC" w:rsidRDefault="00CF35BC" w:rsidP="00CF35BC">
      <w:r>
        <w:t xml:space="preserve">    IPC しきい値 &amp; 3.5 \\</w:t>
      </w:r>
    </w:p>
    <w:p w14:paraId="54CF6557" w14:textId="77777777" w:rsidR="00CF35BC" w:rsidRDefault="00CF35BC" w:rsidP="00CF35BC">
      <w:r>
        <w:t xml:space="preserve">    LLC MPKI しきい値 &amp; 2.0 \\ \</w:t>
      </w:r>
      <w:proofErr w:type="spellStart"/>
      <w:r>
        <w:t>hline</w:t>
      </w:r>
      <w:proofErr w:type="spellEnd"/>
      <w:r>
        <w:t xml:space="preserve"> </w:t>
      </w:r>
    </w:p>
    <w:p w14:paraId="336F8F20" w14:textId="77777777" w:rsidR="00CF35BC" w:rsidRDefault="00CF35BC" w:rsidP="00CF35BC">
      <w:r>
        <w:t xml:space="preserve">  \end{tabular}</w:t>
      </w:r>
    </w:p>
    <w:p w14:paraId="59D29444" w14:textId="77777777" w:rsidR="00CF35BC" w:rsidRDefault="00CF35BC" w:rsidP="00CF35BC">
      <w:r>
        <w:t xml:space="preserve">  \label{</w:t>
      </w:r>
      <w:proofErr w:type="spellStart"/>
      <w:r>
        <w:t>tab:switch_config</w:t>
      </w:r>
      <w:proofErr w:type="spellEnd"/>
      <w:r>
        <w:t>}</w:t>
      </w:r>
    </w:p>
    <w:p w14:paraId="7E8EE624" w14:textId="77777777" w:rsidR="00CF35BC" w:rsidRDefault="00CF35BC" w:rsidP="00CF35BC">
      <w:r>
        <w:t>\end{table}</w:t>
      </w:r>
    </w:p>
    <w:p w14:paraId="4B1FF36E" w14:textId="77777777" w:rsidR="00CF35BC" w:rsidRDefault="00CF35BC" w:rsidP="00CF35BC"/>
    <w:p w14:paraId="23CAA2A5" w14:textId="77777777" w:rsidR="00CF35BC" w:rsidRDefault="00CF35BC" w:rsidP="00CF35BC">
      <w:r>
        <w:t>\subsubsection{ベンチマークの分類}</w:t>
      </w:r>
    </w:p>
    <w:p w14:paraId="2FCE6C0F" w14:textId="5826647D" w:rsidR="00CF35BC" w:rsidRDefault="00CF35BC" w:rsidP="00CF35BC">
      <w:r>
        <w:rPr>
          <w:rFonts w:hint="eastAsia"/>
        </w:rPr>
        <w:t>提案手法は，プログラムの</w:t>
      </w:r>
      <w:r>
        <w:t xml:space="preserve"> ILP や MLP に着目した制御を行う．そこで，SPEC CPU 2017 ベンチマークを ILP が高いベンチマーク，MLP が高いベンチマーク，いずれも低いベンチマークの 3 種類に分類する．ここて，ILP 及びMLP が高いベンチマークとは，次の条件を満たすベンチマーク</w:t>
      </w:r>
      <w:del w:id="227" w:author="秀樹 安藤" w:date="2020-12-14T11:19:00Z">
        <w:r w:rsidDel="004D5AF6">
          <w:rPr>
            <w:rFonts w:hint="eastAsia"/>
          </w:rPr>
          <w:delText>である</w:delText>
        </w:r>
      </w:del>
      <w:ins w:id="228" w:author="秀樹 安藤" w:date="2020-12-14T11:19:00Z">
        <w:r w:rsidR="004D5AF6">
          <w:rPr>
            <w:rFonts w:hint="eastAsia"/>
          </w:rPr>
          <w:t>とした</w:t>
        </w:r>
      </w:ins>
      <w:r>
        <w:t>．</w:t>
      </w:r>
    </w:p>
    <w:p w14:paraId="1D14464E" w14:textId="77777777" w:rsidR="00CF35BC" w:rsidRDefault="00CF35BC" w:rsidP="00CF35BC">
      <w:r>
        <w:t>\begin{itemize}</w:t>
      </w:r>
    </w:p>
    <w:p w14:paraId="2DD9E36C" w14:textId="77777777" w:rsidR="00CF35BC" w:rsidRDefault="00CF35BC" w:rsidP="00CF35BC">
      <w:r>
        <w:t xml:space="preserve">  \item high ILP：IPCが 3.5以上のベンチマーク</w:t>
      </w:r>
    </w:p>
    <w:p w14:paraId="1AF66BD8" w14:textId="5097830F" w:rsidR="00CF35BC" w:rsidRDefault="00CF35BC" w:rsidP="00CF35BC">
      <w:r>
        <w:t xml:space="preserve">  \item high MLP：LLC MPKI が2</w:t>
      </w:r>
      <w:ins w:id="229" w:author="秀樹 安藤" w:date="2020-12-14T11:19:00Z">
        <w:r w:rsidR="004D5AF6">
          <w:t>.0</w:t>
        </w:r>
      </w:ins>
      <w:r>
        <w:t xml:space="preserve"> 以上のベンチマーク</w:t>
      </w:r>
    </w:p>
    <w:p w14:paraId="7A940D7D" w14:textId="77777777" w:rsidR="00CF35BC" w:rsidRDefault="00CF35BC" w:rsidP="00CF35BC">
      <w:r>
        <w:t>\end{itemize}</w:t>
      </w:r>
    </w:p>
    <w:p w14:paraId="1CD67451" w14:textId="77777777" w:rsidR="00CF35BC" w:rsidRDefault="00CF35BC" w:rsidP="00CF35BC"/>
    <w:p w14:paraId="6A38FD4C" w14:textId="77777777" w:rsidR="00CF35BC" w:rsidRDefault="00CF35BC" w:rsidP="00CF35BC">
      <w:r>
        <w:rPr>
          <w:rFonts w:hint="eastAsia"/>
        </w:rPr>
        <w:t>分類結果を</w:t>
      </w:r>
      <w:r>
        <w:t>\tab{classification}に示す．また，以降に示す図において，ILP（青色） 及びMLP（赤色）の表記は，ILP もしくは MLP が高いベンチマークであることを表す．</w:t>
      </w:r>
    </w:p>
    <w:p w14:paraId="275A3D74" w14:textId="77777777" w:rsidR="00CF35BC" w:rsidRDefault="00CF35BC" w:rsidP="00CF35BC">
      <w:r>
        <w:t>\begin{table}[</w:t>
      </w:r>
      <w:proofErr w:type="spellStart"/>
      <w:r>
        <w:t>htb</w:t>
      </w:r>
      <w:proofErr w:type="spellEnd"/>
      <w:r>
        <w:t>]</w:t>
      </w:r>
    </w:p>
    <w:p w14:paraId="4BF453BF" w14:textId="77777777" w:rsidR="00CF35BC" w:rsidRDefault="00CF35BC" w:rsidP="00CF35BC">
      <w:r>
        <w:t xml:space="preserve">  \caption{ベンチマークの分類}</w:t>
      </w:r>
    </w:p>
    <w:p w14:paraId="773DA099" w14:textId="77777777" w:rsidR="00CF35BC" w:rsidRDefault="00CF35BC" w:rsidP="00CF35BC">
      <w:r>
        <w:t xml:space="preserve">  \</w:t>
      </w:r>
      <w:proofErr w:type="spellStart"/>
      <w:r>
        <w:t>footnotesize</w:t>
      </w:r>
      <w:proofErr w:type="spellEnd"/>
    </w:p>
    <w:p w14:paraId="12470219" w14:textId="77777777" w:rsidR="00CF35BC" w:rsidRDefault="00CF35BC" w:rsidP="00CF35BC">
      <w:r>
        <w:t xml:space="preserve">  \center</w:t>
      </w:r>
    </w:p>
    <w:p w14:paraId="49283DF1" w14:textId="5F8BAEF0" w:rsidR="00CF35BC" w:rsidRDefault="00CF35BC" w:rsidP="00CF35BC">
      <w:pPr>
        <w:rPr>
          <w:ins w:id="230" w:author="秀樹 安藤" w:date="2020-12-14T11:20:00Z"/>
        </w:rPr>
      </w:pPr>
      <w:r>
        <w:t xml:space="preserve">    \begin{tabular}{</w:t>
      </w:r>
      <w:proofErr w:type="spellStart"/>
      <w:r>
        <w:t>c|l</w:t>
      </w:r>
      <w:proofErr w:type="spellEnd"/>
      <w:r>
        <w:t>} \</w:t>
      </w:r>
      <w:proofErr w:type="spellStart"/>
      <w:r>
        <w:t>hline</w:t>
      </w:r>
      <w:proofErr w:type="spellEnd"/>
      <w:r>
        <w:t xml:space="preserve"> \</w:t>
      </w:r>
      <w:proofErr w:type="spellStart"/>
      <w:r>
        <w:t>hline</w:t>
      </w:r>
      <w:proofErr w:type="spellEnd"/>
    </w:p>
    <w:p w14:paraId="0CC31AE3" w14:textId="47381A37" w:rsidR="004D5AF6" w:rsidRDefault="004D5AF6" w:rsidP="00CF35BC">
      <w:pPr>
        <w:rPr>
          <w:rFonts w:hint="eastAsia"/>
        </w:rPr>
      </w:pPr>
      <w:ins w:id="231" w:author="秀樹 安藤" w:date="2020-12-14T11:20:00Z">
        <w:r>
          <w:rPr>
            <w:rFonts w:hint="eastAsia"/>
          </w:rPr>
          <w:t xml:space="preserve"> </w:t>
        </w:r>
        <w:r>
          <w:t xml:space="preserve">   </w:t>
        </w:r>
        <w:r>
          <w:rPr>
            <w:rFonts w:hint="eastAsia"/>
          </w:rPr>
          <w:t xml:space="preserve">分類 </w:t>
        </w:r>
        <w:r>
          <w:t xml:space="preserve">&amp; </w:t>
        </w:r>
        <w:r>
          <w:rPr>
            <w:rFonts w:hint="eastAsia"/>
          </w:rPr>
          <w:t>ベンチマーク</w:t>
        </w:r>
      </w:ins>
      <w:ins w:id="232" w:author="秀樹 安藤" w:date="2020-12-14T11:21:00Z">
        <w:r>
          <w:rPr>
            <w:rFonts w:hint="eastAsia"/>
          </w:rPr>
          <w:t>\</w:t>
        </w:r>
        <w:r>
          <w:t>\</w:t>
        </w:r>
      </w:ins>
      <w:ins w:id="233" w:author="秀樹 安藤" w:date="2020-12-14T11:20:00Z">
        <w:r>
          <w:rPr>
            <w:rFonts w:hint="eastAsia"/>
          </w:rPr>
          <w:t xml:space="preserve"> </w:t>
        </w:r>
        <w:r>
          <w:t>\</w:t>
        </w:r>
        <w:proofErr w:type="spellStart"/>
        <w:r>
          <w:t>hline</w:t>
        </w:r>
      </w:ins>
      <w:proofErr w:type="spellEnd"/>
    </w:p>
    <w:p w14:paraId="27DD1D9F" w14:textId="77777777" w:rsidR="00CF35BC" w:rsidRDefault="00CF35BC" w:rsidP="00CF35BC">
      <w:r>
        <w:t xml:space="preserve">    high ILP &amp; </w:t>
      </w:r>
      <w:proofErr w:type="spellStart"/>
      <w:r>
        <w:t>xz</w:t>
      </w:r>
      <w:proofErr w:type="spellEnd"/>
      <w:r>
        <w:t>，</w:t>
      </w:r>
      <w:proofErr w:type="spellStart"/>
      <w:r>
        <w:t>bwaves</w:t>
      </w:r>
      <w:proofErr w:type="spellEnd"/>
      <w:r>
        <w:t>，</w:t>
      </w:r>
      <w:proofErr w:type="spellStart"/>
      <w:r>
        <w:t>cactuBSSN</w:t>
      </w:r>
      <w:proofErr w:type="spellEnd"/>
      <w:r>
        <w:t>，cam4，\\</w:t>
      </w:r>
    </w:p>
    <w:p w14:paraId="68C612C8" w14:textId="77777777" w:rsidR="00CF35BC" w:rsidRDefault="00CF35BC" w:rsidP="00CF35BC">
      <w:r>
        <w:t xml:space="preserve">             &amp; </w:t>
      </w:r>
      <w:proofErr w:type="spellStart"/>
      <w:r>
        <w:t>imagick</w:t>
      </w:r>
      <w:proofErr w:type="spellEnd"/>
      <w:r>
        <w:t>，pop2，</w:t>
      </w:r>
      <w:proofErr w:type="spellStart"/>
      <w:r>
        <w:t>roms</w:t>
      </w:r>
      <w:proofErr w:type="spellEnd"/>
      <w:r>
        <w:t>\\ \</w:t>
      </w:r>
      <w:proofErr w:type="spellStart"/>
      <w:r>
        <w:t>hline</w:t>
      </w:r>
      <w:proofErr w:type="spellEnd"/>
    </w:p>
    <w:p w14:paraId="11CB8170" w14:textId="77777777" w:rsidR="00CF35BC" w:rsidRDefault="00CF35BC" w:rsidP="00CF35BC">
      <w:r>
        <w:lastRenderedPageBreak/>
        <w:t xml:space="preserve">    high MLP &amp;  </w:t>
      </w:r>
      <w:proofErr w:type="spellStart"/>
      <w:r>
        <w:t>omnetpp</w:t>
      </w:r>
      <w:proofErr w:type="spellEnd"/>
      <w:r>
        <w:t>，</w:t>
      </w:r>
      <w:proofErr w:type="spellStart"/>
      <w:r>
        <w:t>xalancbmk</w:t>
      </w:r>
      <w:proofErr w:type="spellEnd"/>
      <w:r>
        <w:t>，</w:t>
      </w:r>
      <w:proofErr w:type="spellStart"/>
      <w:r>
        <w:t>lbm</w:t>
      </w:r>
      <w:proofErr w:type="spellEnd"/>
      <w:r>
        <w:t>\\ \</w:t>
      </w:r>
      <w:proofErr w:type="spellStart"/>
      <w:r>
        <w:t>hline</w:t>
      </w:r>
      <w:proofErr w:type="spellEnd"/>
    </w:p>
    <w:p w14:paraId="4731660D" w14:textId="77777777" w:rsidR="00CF35BC" w:rsidRDefault="00CF35BC" w:rsidP="00CF35BC">
      <w:r>
        <w:t xml:space="preserve">    low ILP and low MLP &amp; exchange2，</w:t>
      </w:r>
      <w:proofErr w:type="spellStart"/>
      <w:r>
        <w:t>leela</w:t>
      </w:r>
      <w:proofErr w:type="spellEnd"/>
      <w:r>
        <w:t>，</w:t>
      </w:r>
      <w:proofErr w:type="spellStart"/>
      <w:r>
        <w:t>deepsjeng</w:t>
      </w:r>
      <w:proofErr w:type="spellEnd"/>
      <w:r>
        <w:t>，mcf\\</w:t>
      </w:r>
    </w:p>
    <w:p w14:paraId="4D24DBAF" w14:textId="77777777" w:rsidR="00CF35BC" w:rsidRDefault="00CF35BC" w:rsidP="00CF35BC">
      <w:r>
        <w:t xml:space="preserve">                        &amp; </w:t>
      </w:r>
      <w:proofErr w:type="spellStart"/>
      <w:r>
        <w:t>perlbench</w:t>
      </w:r>
      <w:proofErr w:type="spellEnd"/>
      <w:r>
        <w:t>，x264，fotonik3d，nab \\ \</w:t>
      </w:r>
      <w:proofErr w:type="spellStart"/>
      <w:r>
        <w:t>hline</w:t>
      </w:r>
      <w:proofErr w:type="spellEnd"/>
    </w:p>
    <w:p w14:paraId="1A0CB60C" w14:textId="77777777" w:rsidR="00CF35BC" w:rsidRDefault="00CF35BC" w:rsidP="00CF35BC">
      <w:r>
        <w:t xml:space="preserve">  \end{tabular}</w:t>
      </w:r>
    </w:p>
    <w:p w14:paraId="74B0AC4B" w14:textId="77777777" w:rsidR="00CF35BC" w:rsidRDefault="00CF35BC" w:rsidP="00CF35BC">
      <w:r>
        <w:t xml:space="preserve">  \label{</w:t>
      </w:r>
      <w:proofErr w:type="spellStart"/>
      <w:r>
        <w:t>tab:classification</w:t>
      </w:r>
      <w:proofErr w:type="spellEnd"/>
      <w:r>
        <w:t>}</w:t>
      </w:r>
    </w:p>
    <w:p w14:paraId="38CEB374" w14:textId="77777777" w:rsidR="00CF35BC" w:rsidRDefault="00CF35BC" w:rsidP="00CF35BC">
      <w:r>
        <w:t>\end{table}</w:t>
      </w:r>
    </w:p>
    <w:p w14:paraId="6CC74CDE" w14:textId="77777777" w:rsidR="00CF35BC" w:rsidRDefault="00CF35BC" w:rsidP="00CF35BC"/>
    <w:p w14:paraId="34DCD7C9" w14:textId="77777777" w:rsidR="00CF35BC" w:rsidRDefault="00CF35BC" w:rsidP="00CF35BC">
      <w:r>
        <w:t>\subsubsection{評価モデル}</w:t>
      </w:r>
    </w:p>
    <w:p w14:paraId="174F0CAB" w14:textId="77777777" w:rsidR="00CF35BC" w:rsidRDefault="00CF35BC" w:rsidP="00CF35BC">
      <w:r>
        <w:rPr>
          <w:rFonts w:hint="eastAsia"/>
        </w:rPr>
        <w:t>評価モデルは以下の</w:t>
      </w:r>
      <w:r>
        <w:t xml:space="preserve"> 4 種類である．</w:t>
      </w:r>
    </w:p>
    <w:p w14:paraId="4EA5BD02" w14:textId="77777777" w:rsidR="00CF35BC" w:rsidRDefault="00CF35BC" w:rsidP="00CF35BC">
      <w:r>
        <w:t>\begin{itemize}</w:t>
      </w:r>
    </w:p>
    <w:p w14:paraId="4750DB1B" w14:textId="77777777" w:rsidR="00CF35BC" w:rsidRDefault="00CF35BC" w:rsidP="00CF35BC">
      <w:r>
        <w:t xml:space="preserve">  \item BASE：セグメント化しない通常の IQ を使用するモデル</w:t>
      </w:r>
    </w:p>
    <w:p w14:paraId="03F26B6F" w14:textId="77777777" w:rsidR="00CF35BC" w:rsidRDefault="00CF35BC" w:rsidP="00CF35BC">
      <w:r>
        <w:t xml:space="preserve">  \item AGGRESSIVE：提案手法において常に AGGRESSIVE モードで実行するモデル</w:t>
      </w:r>
    </w:p>
    <w:p w14:paraId="061045E3" w14:textId="77777777" w:rsidR="00CF35BC" w:rsidRDefault="00CF35BC" w:rsidP="00CF35BC">
      <w:r>
        <w:t xml:space="preserve">  \item CONSERVATIVE：提案手法において常に CONSERVATIVE モードで実行するモデル</w:t>
      </w:r>
    </w:p>
    <w:p w14:paraId="3955D0A9" w14:textId="77777777" w:rsidR="00CF35BC" w:rsidRDefault="00CF35BC" w:rsidP="00CF35BC">
      <w:r>
        <w:t xml:space="preserve">  \item SWITCH：提案手法の SWITCH 方式を使用するモデル </w:t>
      </w:r>
    </w:p>
    <w:p w14:paraId="2C32A9E7" w14:textId="77777777" w:rsidR="00CF35BC" w:rsidRDefault="00CF35BC" w:rsidP="00CF35BC">
      <w:r>
        <w:t>\end{itemize}</w:t>
      </w:r>
    </w:p>
    <w:p w14:paraId="2EACD9D6" w14:textId="77777777" w:rsidR="00CF35BC" w:rsidRDefault="00CF35BC" w:rsidP="00CF35BC"/>
    <w:p w14:paraId="382DB531" w14:textId="77777777" w:rsidR="00CF35BC" w:rsidRDefault="00CF35BC" w:rsidP="00CF35BC">
      <w:r>
        <w:t>\subsubsection{タグ比較回数の測定}</w:t>
      </w:r>
    </w:p>
    <w:p w14:paraId="4C8CF975" w14:textId="15FA6779" w:rsidR="00CF35BC" w:rsidRDefault="00CF35BC" w:rsidP="00CF35BC">
      <w:r>
        <w:rPr>
          <w:rFonts w:hint="eastAsia"/>
        </w:rPr>
        <w:t>提案手法によるタグ比較回数の削減を評価するために，</w:t>
      </w:r>
      <w:del w:id="234" w:author="秀樹 安藤" w:date="2020-12-14T11:22:00Z">
        <w:r w:rsidDel="00F1384F">
          <w:rPr>
            <w:rFonts w:hint="eastAsia"/>
          </w:rPr>
          <w:delText>シミュレータで</w:delText>
        </w:r>
      </w:del>
      <w:r>
        <w:rPr>
          <w:rFonts w:hint="eastAsia"/>
        </w:rPr>
        <w:t>タグ比較の回数を測定した．ここで，タグ比較の回数とは，</w:t>
      </w:r>
      <w:r>
        <w:t>\</w:t>
      </w:r>
      <w:proofErr w:type="spellStart"/>
      <w:r>
        <w:t>textbf</w:t>
      </w:r>
      <w:proofErr w:type="spellEnd"/>
      <w:r>
        <w:t>{ウェイクアップ時にレディでないオペランドの比較において，タグが一致しなかった数}とする．これは，</w:t>
      </w:r>
      <w:ins w:id="235" w:author="秀樹 安藤" w:date="2020-12-14T11:31:00Z">
        <w:r w:rsidR="00952EAE">
          <w:rPr>
            <w:rFonts w:hint="eastAsia"/>
          </w:rPr>
          <w:t>電力消費に関する</w:t>
        </w:r>
      </w:ins>
      <w:ins w:id="236" w:author="秀樹 安藤" w:date="2020-12-14T11:30:00Z">
        <w:r w:rsidR="00952EAE">
          <w:rPr>
            <w:rFonts w:hint="eastAsia"/>
          </w:rPr>
          <w:t>以下の理由による</w:t>
        </w:r>
      </w:ins>
      <w:del w:id="237" w:author="秀樹 安藤" w:date="2020-12-14T11:30:00Z">
        <w:r w:rsidDel="00952EAE">
          <w:delText>タグ比較に関して以下のような仮定をおいているためである</w:delText>
        </w:r>
      </w:del>
      <w:r>
        <w:t>．</w:t>
      </w:r>
    </w:p>
    <w:p w14:paraId="574AE37B" w14:textId="77777777" w:rsidR="00CF35BC" w:rsidRDefault="00CF35BC" w:rsidP="00CF35BC"/>
    <w:p w14:paraId="6F05C7B0" w14:textId="77777777" w:rsidR="00CF35BC" w:rsidRDefault="00CF35BC" w:rsidP="00CF35BC">
      <w:r>
        <w:t>\begin{itemize}</w:t>
      </w:r>
    </w:p>
    <w:p w14:paraId="4BCA9B41" w14:textId="775CEE94" w:rsidR="00CF35BC" w:rsidRDefault="00CF35BC" w:rsidP="00CF35BC">
      <w:r>
        <w:t xml:space="preserve">  \item すでにレディなオペランドの比較器は動作</w:t>
      </w:r>
      <w:del w:id="238" w:author="秀樹 安藤" w:date="2020-12-14T11:23:00Z">
        <w:r w:rsidDel="00F1384F">
          <w:delText>しないとする</w:delText>
        </w:r>
      </w:del>
      <w:ins w:id="239" w:author="秀樹 安藤" w:date="2020-12-14T11:23:00Z">
        <w:r w:rsidR="00F1384F">
          <w:rPr>
            <w:rFonts w:hint="eastAsia"/>
          </w:rPr>
          <w:t>させない</w:t>
        </w:r>
      </w:ins>
      <w:r>
        <w:t>．比較器のプリチャージを抑制することにより，容易に停止させることができ</w:t>
      </w:r>
      <w:ins w:id="240" w:author="秀樹 安藤" w:date="2020-12-14T11:23:00Z">
        <w:r w:rsidR="00F1384F">
          <w:rPr>
            <w:rFonts w:hint="eastAsia"/>
          </w:rPr>
          <w:t>，</w:t>
        </w:r>
      </w:ins>
      <w:ins w:id="241" w:author="秀樹 安藤" w:date="2020-12-14T11:30:00Z">
        <w:r w:rsidR="00952EAE">
          <w:rPr>
            <w:rFonts w:hint="eastAsia"/>
          </w:rPr>
          <w:t>このとき</w:t>
        </w:r>
      </w:ins>
      <w:ins w:id="242" w:author="秀樹 安藤" w:date="2020-12-14T11:23:00Z">
        <w:r w:rsidR="00F1384F">
          <w:rPr>
            <w:rFonts w:hint="eastAsia"/>
          </w:rPr>
          <w:t>電力を</w:t>
        </w:r>
      </w:ins>
      <w:ins w:id="243" w:author="秀樹 安藤" w:date="2020-12-14T11:24:00Z">
        <w:r w:rsidR="00F1384F">
          <w:rPr>
            <w:rFonts w:hint="eastAsia"/>
          </w:rPr>
          <w:t>消費しない</w:t>
        </w:r>
      </w:ins>
      <w:del w:id="244" w:author="秀樹 安藤" w:date="2020-12-14T11:24:00Z">
        <w:r w:rsidDel="00F1384F">
          <w:delText>る</w:delText>
        </w:r>
      </w:del>
      <w:del w:id="245" w:author="秀樹 安藤" w:date="2020-12-14T11:30:00Z">
        <w:r w:rsidDel="00952EAE">
          <w:delText>からである</w:delText>
        </w:r>
      </w:del>
      <w:r>
        <w:t>．</w:t>
      </w:r>
    </w:p>
    <w:p w14:paraId="36B2F13E" w14:textId="7FFCAA7C" w:rsidR="00CF35BC" w:rsidRDefault="00CF35BC" w:rsidP="00CF35BC">
      <w:r>
        <w:t xml:space="preserve">  \item デスティネーション・タグは，最大で発行幅分送られてくるが，送られてこなかったデスティネーション・タグのタグ線につながっている比較器は動作しないとする．</w:t>
      </w:r>
      <w:ins w:id="246" w:author="秀樹 安藤" w:date="2020-12-14T11:28:00Z">
        <w:r w:rsidR="00F1384F">
          <w:rPr>
            <w:rFonts w:hint="eastAsia"/>
          </w:rPr>
          <w:t>ここで</w:t>
        </w:r>
      </w:ins>
      <w:ins w:id="247" w:author="秀樹 安藤" w:date="2020-12-14T11:24:00Z">
        <w:r w:rsidR="00F1384F">
          <w:rPr>
            <w:rFonts w:hint="eastAsia"/>
          </w:rPr>
          <w:t>「</w:t>
        </w:r>
      </w:ins>
      <w:ins w:id="248" w:author="秀樹 安藤" w:date="2020-12-14T11:25:00Z">
        <w:r w:rsidR="00F1384F">
          <w:rPr>
            <w:rFonts w:hint="eastAsia"/>
          </w:rPr>
          <w:t>送られてこなかったタグ」とは，物理的には，プロセッサ内で使用されないタグ（偽のタグ）を定めそれを送信することとする．</w:t>
        </w:r>
      </w:ins>
      <w:ins w:id="249" w:author="秀樹 安藤" w:date="2020-12-14T11:26:00Z">
        <w:r w:rsidR="00F1384F">
          <w:rPr>
            <w:rFonts w:hint="eastAsia"/>
          </w:rPr>
          <w:t>偽のタグとしてすべてのビットが0のタグを選択する．</w:t>
        </w:r>
      </w:ins>
      <w:r>
        <w:t>これ</w:t>
      </w:r>
      <w:ins w:id="250" w:author="秀樹 安藤" w:date="2020-12-14T11:26:00Z">
        <w:r w:rsidR="00F1384F">
          <w:rPr>
            <w:rFonts w:hint="eastAsia"/>
          </w:rPr>
          <w:t>により</w:t>
        </w:r>
      </w:ins>
      <w:del w:id="251" w:author="秀樹 安藤" w:date="2020-12-14T11:26:00Z">
        <w:r w:rsidDel="00F1384F">
          <w:delText>は</w:delText>
        </w:r>
      </w:del>
      <w:r>
        <w:t>，</w:t>
      </w:r>
      <w:ins w:id="252" w:author="秀樹 安藤" w:date="2020-12-14T11:26:00Z">
        <w:r w:rsidR="00F1384F">
          <w:rPr>
            <w:rFonts w:hint="eastAsia"/>
          </w:rPr>
          <w:t>偽のタグの放送においては，</w:t>
        </w:r>
      </w:ins>
      <w:del w:id="253" w:author="秀樹 安藤" w:date="2020-12-14T11:27:00Z">
        <w:r w:rsidDel="00F1384F">
          <w:delText>比較器のプリチャージ期間に</w:delText>
        </w:r>
      </w:del>
      <w:r>
        <w:t>タグ線</w:t>
      </w:r>
      <w:ins w:id="254" w:author="秀樹 安藤" w:date="2020-12-14T11:26:00Z">
        <w:r w:rsidR="00F1384F">
          <w:rPr>
            <w:rFonts w:hint="eastAsia"/>
          </w:rPr>
          <w:t>はすべて</w:t>
        </w:r>
      </w:ins>
      <w:del w:id="255" w:author="秀樹 安藤" w:date="2020-12-14T11:26:00Z">
        <w:r w:rsidDel="00F1384F">
          <w:delText xml:space="preserve">を </w:delText>
        </w:r>
      </w:del>
      <w:r>
        <w:t xml:space="preserve">$L$ </w:t>
      </w:r>
      <w:del w:id="256" w:author="秀樹 安藤" w:date="2020-12-14T11:27:00Z">
        <w:r w:rsidDel="00F1384F">
          <w:rPr>
            <w:rFonts w:hint="eastAsia"/>
          </w:rPr>
          <w:delText>にするが</w:delText>
        </w:r>
      </w:del>
      <w:ins w:id="257" w:author="秀樹 安藤" w:date="2020-12-14T11:27:00Z">
        <w:r w:rsidR="00F1384F">
          <w:rPr>
            <w:rFonts w:hint="eastAsia"/>
          </w:rPr>
          <w:t>となり</w:t>
        </w:r>
      </w:ins>
      <w:r>
        <w:t>，</w:t>
      </w:r>
      <w:ins w:id="258" w:author="秀樹 安藤" w:date="2020-12-14T11:27:00Z">
        <w:r w:rsidR="00F1384F">
          <w:rPr>
            <w:rFonts w:hint="eastAsia"/>
          </w:rPr>
          <w:t>比較器の</w:t>
        </w:r>
      </w:ins>
      <w:ins w:id="259" w:author="秀樹 安藤" w:date="2020-12-14T11:28:00Z">
        <w:r w:rsidR="00F1384F">
          <w:rPr>
            <w:rFonts w:hint="eastAsia"/>
          </w:rPr>
          <w:t>マッチ線はディスチャージされず，電力を消費しない</w:t>
        </w:r>
      </w:ins>
      <w:del w:id="260" w:author="秀樹 安藤" w:date="2020-12-14T11:28:00Z">
        <w:r w:rsidDel="00F1384F">
          <w:delText>デスティネーション・タグが送られてこなければ，$L$ のままとすることは容易である</w:delText>
        </w:r>
      </w:del>
      <w:del w:id="261" w:author="秀樹 安藤" w:date="2020-12-14T11:29:00Z">
        <w:r w:rsidDel="00F1384F">
          <w:delText>からである</w:delText>
        </w:r>
      </w:del>
      <w:r>
        <w:t>．</w:t>
      </w:r>
    </w:p>
    <w:p w14:paraId="09DDAF31" w14:textId="4AC642AB" w:rsidR="00CF35BC" w:rsidRDefault="00CF35BC" w:rsidP="00CF35BC">
      <w:r>
        <w:t xml:space="preserve">  \item タグが一致した比較器は，プリチャージされた</w:t>
      </w:r>
      <w:ins w:id="262" w:author="秀樹 安藤" w:date="2020-12-14T11:29:00Z">
        <w:r w:rsidR="00696022">
          <w:rPr>
            <w:rFonts w:hint="eastAsia"/>
          </w:rPr>
          <w:t>マッチ線の</w:t>
        </w:r>
      </w:ins>
      <w:r>
        <w:t>電荷がディスチャージされないので，電力を消費しない．</w:t>
      </w:r>
    </w:p>
    <w:p w14:paraId="1896B236" w14:textId="77777777" w:rsidR="00CF35BC" w:rsidRDefault="00CF35BC" w:rsidP="00CF35BC">
      <w:r>
        <w:t>\end{itemize}</w:t>
      </w:r>
    </w:p>
    <w:p w14:paraId="683F7910" w14:textId="77777777" w:rsidR="00CF35BC" w:rsidRDefault="00CF35BC" w:rsidP="00CF35BC"/>
    <w:p w14:paraId="66144489" w14:textId="77777777" w:rsidR="00CF35BC" w:rsidRDefault="00CF35BC" w:rsidP="00CF35BC">
      <w:r>
        <w:t>\begin{figure}[</w:t>
      </w:r>
      <w:proofErr w:type="spellStart"/>
      <w:r>
        <w:t>htb</w:t>
      </w:r>
      <w:proofErr w:type="spellEnd"/>
      <w:r>
        <w:t>]</w:t>
      </w:r>
    </w:p>
    <w:p w14:paraId="329620ED" w14:textId="77777777" w:rsidR="00CF35BC" w:rsidRDefault="00CF35BC" w:rsidP="00CF35BC">
      <w:r>
        <w:lastRenderedPageBreak/>
        <w:t xml:space="preserve">  \centering</w:t>
      </w:r>
    </w:p>
    <w:p w14:paraId="4479DFD1" w14:textId="77777777" w:rsidR="00CF35BC" w:rsidRDefault="00CF35BC" w:rsidP="00CF35BC">
      <w:r>
        <w:t xml:space="preserve">  \</w:t>
      </w:r>
      <w:proofErr w:type="spellStart"/>
      <w:r>
        <w:t>includegraphics</w:t>
      </w:r>
      <w:proofErr w:type="spellEnd"/>
      <w:r>
        <w:t>[</w:t>
      </w:r>
      <w:proofErr w:type="spellStart"/>
      <w:r>
        <w:t>keepaspectratio</w:t>
      </w:r>
      <w:proofErr w:type="spellEnd"/>
      <w:r>
        <w:t>, scale=.8]{comp_16_1}</w:t>
      </w:r>
    </w:p>
    <w:p w14:paraId="128C25DA" w14:textId="77777777" w:rsidR="00CF35BC" w:rsidRDefault="00CF35BC" w:rsidP="00CF35BC">
      <w:r>
        <w:t xml:space="preserve">  \caption{提案手法によるタグ比較回数（16，1）}</w:t>
      </w:r>
    </w:p>
    <w:p w14:paraId="2594D644" w14:textId="77777777" w:rsidR="00CF35BC" w:rsidRDefault="00CF35BC" w:rsidP="00CF35BC">
      <w:r>
        <w:t xml:space="preserve">  \label{fig:comp_16_1}</w:t>
      </w:r>
    </w:p>
    <w:p w14:paraId="59ECBFC6" w14:textId="77777777" w:rsidR="00CF35BC" w:rsidRDefault="00CF35BC" w:rsidP="00CF35BC">
      <w:r>
        <w:t>\end{figure}</w:t>
      </w:r>
    </w:p>
    <w:p w14:paraId="6A85FD4C" w14:textId="77777777" w:rsidR="00CF35BC" w:rsidRDefault="00CF35BC" w:rsidP="00CF35BC">
      <w:r>
        <w:t>\begin{figure}[</w:t>
      </w:r>
      <w:proofErr w:type="spellStart"/>
      <w:r>
        <w:t>htb</w:t>
      </w:r>
      <w:proofErr w:type="spellEnd"/>
      <w:r>
        <w:t>]</w:t>
      </w:r>
    </w:p>
    <w:p w14:paraId="31533BCE" w14:textId="77777777" w:rsidR="00CF35BC" w:rsidRDefault="00CF35BC" w:rsidP="00CF35BC">
      <w:r>
        <w:t xml:space="preserve">  \centering</w:t>
      </w:r>
    </w:p>
    <w:p w14:paraId="612A1697" w14:textId="77777777" w:rsidR="00CF35BC" w:rsidRDefault="00CF35BC" w:rsidP="00CF35BC">
      <w:r>
        <w:t xml:space="preserve">  \</w:t>
      </w:r>
      <w:proofErr w:type="spellStart"/>
      <w:r>
        <w:t>includegraphics</w:t>
      </w:r>
      <w:proofErr w:type="spellEnd"/>
      <w:r>
        <w:t>[</w:t>
      </w:r>
      <w:proofErr w:type="spellStart"/>
      <w:r>
        <w:t>keepaspectratio</w:t>
      </w:r>
      <w:proofErr w:type="spellEnd"/>
      <w:r>
        <w:t>, scale=.8]{ipc_16_1}</w:t>
      </w:r>
    </w:p>
    <w:p w14:paraId="26B18702" w14:textId="77777777" w:rsidR="00CF35BC" w:rsidRDefault="00CF35BC" w:rsidP="00CF35BC">
      <w:r>
        <w:t xml:space="preserve">  \caption{提案手法による性能低下（16，1）}</w:t>
      </w:r>
    </w:p>
    <w:p w14:paraId="03951DA4" w14:textId="77777777" w:rsidR="00CF35BC" w:rsidRDefault="00CF35BC" w:rsidP="00CF35BC">
      <w:r>
        <w:t xml:space="preserve">  \label{fig:ipc_16_1}</w:t>
      </w:r>
    </w:p>
    <w:p w14:paraId="0A9EBBC0" w14:textId="77777777" w:rsidR="00CF35BC" w:rsidRDefault="00CF35BC" w:rsidP="00CF35BC">
      <w:r>
        <w:t>\end{figure}</w:t>
      </w:r>
    </w:p>
    <w:p w14:paraId="06957DCF" w14:textId="77777777" w:rsidR="00CF35BC" w:rsidRDefault="00CF35BC" w:rsidP="00CF35BC">
      <w:r>
        <w:t>\begin{figure}[</w:t>
      </w:r>
      <w:proofErr w:type="spellStart"/>
      <w:r>
        <w:t>htb</w:t>
      </w:r>
      <w:proofErr w:type="spellEnd"/>
      <w:r>
        <w:t>]</w:t>
      </w:r>
    </w:p>
    <w:p w14:paraId="3008257F" w14:textId="77777777" w:rsidR="00CF35BC" w:rsidRDefault="00CF35BC" w:rsidP="00CF35BC">
      <w:r>
        <w:t xml:space="preserve">  \centering</w:t>
      </w:r>
    </w:p>
    <w:p w14:paraId="439354ED" w14:textId="77777777" w:rsidR="00CF35BC" w:rsidRDefault="00CF35BC" w:rsidP="00CF35BC">
      <w:r>
        <w:t xml:space="preserve">  \</w:t>
      </w:r>
      <w:proofErr w:type="spellStart"/>
      <w:r>
        <w:t>includegraphics</w:t>
      </w:r>
      <w:proofErr w:type="spellEnd"/>
      <w:r>
        <w:t>[</w:t>
      </w:r>
      <w:proofErr w:type="spellStart"/>
      <w:r>
        <w:t>keepaspectratio</w:t>
      </w:r>
      <w:proofErr w:type="spellEnd"/>
      <w:r>
        <w:t>, scale=.8]{occupancy_16_1}</w:t>
      </w:r>
    </w:p>
    <w:p w14:paraId="062DCF22" w14:textId="77777777" w:rsidR="00CF35BC" w:rsidRDefault="00CF35BC" w:rsidP="00CF35BC">
      <w:r>
        <w:t xml:space="preserve">  \caption{IQ の占有率（16，1）}</w:t>
      </w:r>
    </w:p>
    <w:p w14:paraId="26700652" w14:textId="77777777" w:rsidR="00CF35BC" w:rsidRDefault="00CF35BC" w:rsidP="00CF35BC">
      <w:r>
        <w:t xml:space="preserve">  \label{fig:occupancy_16_1}</w:t>
      </w:r>
    </w:p>
    <w:p w14:paraId="32AF4FC2" w14:textId="77777777" w:rsidR="00CF35BC" w:rsidRDefault="00CF35BC" w:rsidP="00CF35BC">
      <w:r>
        <w:t>\end{figure}</w:t>
      </w:r>
    </w:p>
    <w:p w14:paraId="0A938266" w14:textId="77777777" w:rsidR="00CF35BC" w:rsidRDefault="00CF35BC" w:rsidP="00CF35BC"/>
    <w:p w14:paraId="57FE2A04" w14:textId="77777777" w:rsidR="00CF35BC" w:rsidRDefault="00CF35BC" w:rsidP="00CF35BC">
      <w:r>
        <w:t>\section{提案手法によるタグ比較回数削減と性能低下の評価}</w:t>
      </w:r>
    </w:p>
    <w:p w14:paraId="4C9EC6AD" w14:textId="77777777" w:rsidR="00CF35BC" w:rsidRDefault="00CF35BC" w:rsidP="00CF35BC">
      <w:r>
        <w:t>\label{</w:t>
      </w:r>
      <w:proofErr w:type="spellStart"/>
      <w:r>
        <w:t>sec:eval_segIQ</w:t>
      </w:r>
      <w:proofErr w:type="spellEnd"/>
      <w:r>
        <w:t>}</w:t>
      </w:r>
    </w:p>
    <w:p w14:paraId="0238B1EB" w14:textId="77777777" w:rsidR="00CF35BC" w:rsidRDefault="00CF35BC" w:rsidP="00CF35BC">
      <w:r>
        <w:rPr>
          <w:rFonts w:hint="eastAsia"/>
        </w:rPr>
        <w:t>提案手法によるタグ比較回数の削減と性能低下に関して評価を行う．サブ・セグメントを使用せず，セグメント数は</w:t>
      </w:r>
      <w:r>
        <w:t xml:space="preserve"> 16 とした．このセグメント数は，提案手法による性能低下とタグ比較回数のバランスを考慮し，提案手法の特徴をよく評価できるパラメータであると考え選んだものである．</w:t>
      </w:r>
    </w:p>
    <w:p w14:paraId="540E3A65" w14:textId="77777777" w:rsidR="00CF35BC" w:rsidRDefault="00CF35BC" w:rsidP="00CF35BC"/>
    <w:p w14:paraId="40E30D1C" w14:textId="77777777" w:rsidR="00CF35BC" w:rsidRDefault="00CF35BC" w:rsidP="00CF35BC">
      <w:r>
        <w:rPr>
          <w:rFonts w:hint="eastAsia"/>
        </w:rPr>
        <w:t>なお，以降の評価において，（メイン・セグメント数，サブ・セグメント数）</w:t>
      </w:r>
      <w:r>
        <w:t xml:space="preserve"> の形式でセグメント数を表記する．また，サブ・セグメントを使用しない場合は，サブ・セグメント数は 1 と表記する．今回の場合は（16，1）となる．</w:t>
      </w:r>
    </w:p>
    <w:p w14:paraId="617AC289" w14:textId="77777777" w:rsidR="00CF35BC" w:rsidRDefault="00CF35BC" w:rsidP="00CF35BC"/>
    <w:p w14:paraId="3D85FA08" w14:textId="77777777" w:rsidR="00CF35BC" w:rsidRDefault="00CF35BC" w:rsidP="00CF35BC">
      <w:r>
        <w:t>\subsection{タグ比較回数の削減}</w:t>
      </w:r>
    </w:p>
    <w:p w14:paraId="57D5CCD6" w14:textId="5BFB2298" w:rsidR="00CF35BC" w:rsidRDefault="00CF35BC" w:rsidP="00CF35BC">
      <w:r>
        <w:t>\fig{comp_16_1}に，提案手法の BASE モデルに対するタグ比較回数の割合をベンチマークごとに示す．GM は全ベンチマークでの</w:t>
      </w:r>
      <w:commentRangeStart w:id="263"/>
      <w:ins w:id="264" w:author="秀樹 安藤" w:date="2020-12-14T11:33:00Z">
        <w:r w:rsidR="000908A1">
          <w:rPr>
            <w:rFonts w:hint="eastAsia"/>
          </w:rPr>
          <w:t>幾何</w:t>
        </w:r>
      </w:ins>
      <w:r>
        <w:t>平均</w:t>
      </w:r>
      <w:commentRangeEnd w:id="263"/>
      <w:r w:rsidR="000908A1">
        <w:rPr>
          <w:rStyle w:val="a5"/>
        </w:rPr>
        <w:commentReference w:id="263"/>
      </w:r>
      <w:r>
        <w:t>を表す．AGGRESSIVE と CONSERVATIVE のタグ比較回数削減に関しては、同図より，いずれのベンチマークにおいても，AGGRESSIVE の</w:t>
      </w:r>
      <w:del w:id="265" w:author="秀樹 安藤" w:date="2020-12-14T11:34:00Z">
        <w:r w:rsidDel="000908A1">
          <w:rPr>
            <w:rFonts w:hint="eastAsia"/>
          </w:rPr>
          <w:delText>ほう</w:delText>
        </w:r>
      </w:del>
      <w:ins w:id="266" w:author="秀樹 安藤" w:date="2020-12-14T11:34:00Z">
        <w:r w:rsidR="000908A1">
          <w:rPr>
            <w:rFonts w:hint="eastAsia"/>
          </w:rPr>
          <w:t>方</w:t>
        </w:r>
      </w:ins>
      <w:r>
        <w:t xml:space="preserve">がタグ比較回数が少ないことがわかる．その差は 平均で </w:t>
      </w:r>
      <w:commentRangeStart w:id="267"/>
      <w:r>
        <w:t>20\%</w:t>
      </w:r>
      <w:commentRangeEnd w:id="267"/>
      <w:r w:rsidR="000908A1">
        <w:rPr>
          <w:rStyle w:val="a5"/>
        </w:rPr>
        <w:commentReference w:id="267"/>
      </w:r>
      <w:ins w:id="268" w:author="秀樹 安藤" w:date="2020-12-14T11:37:00Z">
        <w:r w:rsidR="000908A1">
          <w:rPr>
            <w:rFonts w:hint="eastAsia"/>
          </w:rPr>
          <w:t>ポイント</w:t>
        </w:r>
      </w:ins>
      <w:del w:id="269" w:author="秀樹 安藤" w:date="2020-12-14T11:37:00Z">
        <w:r w:rsidDel="000908A1">
          <w:delText xml:space="preserve"> </w:delText>
        </w:r>
      </w:del>
      <w:r>
        <w:t>程度となっており，AGGRESSIVE モードのタグ比較回数を積極的に削減できるという性質が確認できる。</w:t>
      </w:r>
    </w:p>
    <w:p w14:paraId="402015F8" w14:textId="77777777" w:rsidR="00CF35BC" w:rsidRDefault="00CF35BC" w:rsidP="00CF35BC"/>
    <w:p w14:paraId="29F797F9" w14:textId="77777777" w:rsidR="00CF35BC" w:rsidRDefault="00CF35BC" w:rsidP="00CF35BC">
      <w:r>
        <w:rPr>
          <w:rFonts w:hint="eastAsia"/>
        </w:rPr>
        <w:t>同図より</w:t>
      </w:r>
      <w:r>
        <w:t xml:space="preserve"> SWITCH 方式では，平均で BASE モデルの 25\% 程度のタグ比較回数となっており，75\% の削減を達成している．</w:t>
      </w:r>
    </w:p>
    <w:p w14:paraId="1A8DECDF" w14:textId="77777777" w:rsidR="00CF35BC" w:rsidRDefault="00CF35BC" w:rsidP="00CF35BC"/>
    <w:p w14:paraId="51C4F071" w14:textId="77777777" w:rsidR="00CF35BC" w:rsidRDefault="00CF35BC" w:rsidP="00CF35BC">
      <w:r>
        <w:t>SWITCH 方式では，ILP や MLP の高いベンチマークにおいては CONSERVATIVE と同程度のタグ比較回数であるのに対して，そうでないベンチマークにおいては AGGRESSIVE に近いタグ比較回数となっていることがわかる．したがって，IQ の容量効率が重要でないベンチマークにおいては，AGGRESSIVE モードを選択して積極的にタグ比較回数の削減が行えていることがわかる．</w:t>
      </w:r>
    </w:p>
    <w:p w14:paraId="0B48F931" w14:textId="77777777" w:rsidR="00CF35BC" w:rsidRDefault="00CF35BC" w:rsidP="00CF35BC"/>
    <w:p w14:paraId="098C93FC" w14:textId="77777777" w:rsidR="00CF35BC" w:rsidRDefault="00CF35BC" w:rsidP="00CF35BC">
      <w:r>
        <w:t>\subsection{性能低下}</w:t>
      </w:r>
    </w:p>
    <w:p w14:paraId="7115F373" w14:textId="77777777" w:rsidR="00CF35BC" w:rsidRDefault="00CF35BC" w:rsidP="00CF35BC">
      <w:r>
        <w:t>\fig{ipc_16_1}に，BASE に対する提案手法による性能低下をベンチマークごとに示す．同図より，SWITCH 方式による性能低下は最大で 3.5\% 程度であり，多くのベンチマークでは 0\% に近く性能はほとんど低下しないということが確認できる．</w:t>
      </w:r>
    </w:p>
    <w:p w14:paraId="722978DD" w14:textId="77777777" w:rsidR="00CF35BC" w:rsidRDefault="00CF35BC" w:rsidP="00CF35BC"/>
    <w:p w14:paraId="3C0E9A51" w14:textId="77777777" w:rsidR="00CF35BC" w:rsidRDefault="00CF35BC" w:rsidP="00CF35BC">
      <w:r>
        <w:t xml:space="preserve">SWITCH 方式の有効性に関して述べる．同図より，ILP や MLP が高い </w:t>
      </w:r>
      <w:proofErr w:type="spellStart"/>
      <w:r>
        <w:t>xalancbmk</w:t>
      </w:r>
      <w:proofErr w:type="spellEnd"/>
      <w:r>
        <w:t xml:space="preserve"> や </w:t>
      </w:r>
      <w:proofErr w:type="spellStart"/>
      <w:r>
        <w:t>imagick</w:t>
      </w:r>
      <w:proofErr w:type="spellEnd"/>
      <w:r>
        <w:t>，</w:t>
      </w:r>
      <w:proofErr w:type="spellStart"/>
      <w:r>
        <w:t>lbm</w:t>
      </w:r>
      <w:proofErr w:type="spellEnd"/>
      <w:r>
        <w:t xml:space="preserve"> などのベンチマークにおいて，AGGRESSIVE では大きく性能低下しているのに対して，CONSERVATIVE では性能低下が抑制されていることが分かる．そして SWITCH では，CONSERVATIVE と同程度の性能低下にとどまっている．従って，容量効率が性能にとって重要なプログラムにおいて，SWITCH 方式によって性能低下が抑制できていることが分かる．</w:t>
      </w:r>
    </w:p>
    <w:p w14:paraId="1742DBC9" w14:textId="77777777" w:rsidR="00CF35BC" w:rsidRDefault="00CF35BC" w:rsidP="00CF35BC"/>
    <w:p w14:paraId="7AF676FF" w14:textId="08F7DD51" w:rsidR="00CF35BC" w:rsidRDefault="00CF35BC" w:rsidP="00CF35BC">
      <w:r>
        <w:t>\fig{occupancy_16_1}に各モデルでの IQ の占有率を示す．占有率とは，IQ の全エントリのうち</w:t>
      </w:r>
      <w:ins w:id="270" w:author="秀樹 安藤" w:date="2020-12-14T11:41:00Z">
        <w:r w:rsidR="000908A1">
          <w:t>1</w:t>
        </w:r>
      </w:ins>
      <w:ins w:id="271" w:author="秀樹 安藤" w:date="2020-12-14T11:42:00Z">
        <w:r w:rsidR="000908A1">
          <w:rPr>
            <w:rFonts w:hint="eastAsia"/>
          </w:rPr>
          <w:t>サイクルあたり</w:t>
        </w:r>
      </w:ins>
      <w:r>
        <w:t>使用されたエントリの割合であり，この値が BASE のそれに近いほど容量効率が低下していないことを示す．</w:t>
      </w:r>
    </w:p>
    <w:p w14:paraId="5C4011B1" w14:textId="77777777" w:rsidR="00CF35BC" w:rsidRDefault="00CF35BC" w:rsidP="00CF35BC"/>
    <w:p w14:paraId="20F39349" w14:textId="77777777" w:rsidR="00CF35BC" w:rsidRDefault="00CF35BC" w:rsidP="00CF35BC">
      <w:r>
        <w:rPr>
          <w:rFonts w:hint="eastAsia"/>
        </w:rPr>
        <w:t>同図より，</w:t>
      </w:r>
      <w:r>
        <w:t>AGGRESSIVE では BASE に対して占有率が大きく低下しているのに対して，CONSERVATIVE では占有率の低下がある程度抑制できていることが分かる．そして，ILP や MLP が高いベンチマークでは SWITCH 方式での占有率が CONSERVATIVE と同程度となっていることが分かる．このことからも，SWITCH 方式では，容量効率の性能に対する重要性に応じて適切にモードを選択し，容量効率の低下による性能低下を抑制できており，SWITCH 方式が有効であると言える．</w:t>
      </w:r>
    </w:p>
    <w:p w14:paraId="3B662525" w14:textId="77777777" w:rsidR="00CF35BC" w:rsidRDefault="00CF35BC" w:rsidP="00CF35BC"/>
    <w:p w14:paraId="58ABDD2C" w14:textId="16719657" w:rsidR="00CF35BC" w:rsidDel="000908A1" w:rsidRDefault="00CF35BC" w:rsidP="00CF35BC">
      <w:pPr>
        <w:rPr>
          <w:del w:id="272" w:author="秀樹 安藤" w:date="2020-12-14T11:43:00Z"/>
        </w:rPr>
      </w:pPr>
      <w:del w:id="273" w:author="秀樹 安藤" w:date="2020-12-14T11:43:00Z">
        <w:r w:rsidDel="000908A1">
          <w:delText>\subsubsection{性能向上の原因}</w:delText>
        </w:r>
      </w:del>
    </w:p>
    <w:p w14:paraId="5450CDEE" w14:textId="62098D2F" w:rsidR="00CF35BC" w:rsidRDefault="00CF35BC" w:rsidP="00CF35BC">
      <w:r>
        <w:t>\fig{ipc_16_1}より，いくつかのベンチマークでは性能が向上していることが分かる．この理由に関して説明する．一般にランダム・キュー方式の IQ には，命令がプログラム順に並んでいないため，最も優先して発行すべき命令の発行が遅れる可能性があるという欠点が</w:t>
      </w:r>
      <w:r>
        <w:lastRenderedPageBreak/>
        <w:t>存在する．ランダム・キューでは，命令の並びが年齢についてランダムになる一方，選択論理は，下のエントリほど優先して発行命令を選択するため，レディ命令が発行幅以上に存在する発行コンフリクトが生じた場合，</w:t>
      </w:r>
      <w:del w:id="274" w:author="秀樹 安藤" w:date="2020-12-14T11:43:00Z">
        <w:r w:rsidDel="004869AD">
          <w:rPr>
            <w:rFonts w:hint="eastAsia"/>
          </w:rPr>
          <w:delText>誤った</w:delText>
        </w:r>
      </w:del>
      <w:ins w:id="275" w:author="秀樹 安藤" w:date="2020-12-14T11:43:00Z">
        <w:r w:rsidR="004869AD">
          <w:rPr>
            <w:rFonts w:hint="eastAsia"/>
          </w:rPr>
          <w:t>性能に</w:t>
        </w:r>
      </w:ins>
      <w:ins w:id="276" w:author="秀樹 安藤" w:date="2020-12-14T11:44:00Z">
        <w:r w:rsidR="004869AD">
          <w:rPr>
            <w:rFonts w:hint="eastAsia"/>
          </w:rPr>
          <w:t>好影響を与えない</w:t>
        </w:r>
      </w:ins>
      <w:del w:id="277" w:author="秀樹 安藤" w:date="2020-12-14T11:44:00Z">
        <w:r w:rsidDel="004869AD">
          <w:delText>優先度で</w:delText>
        </w:r>
      </w:del>
      <w:r>
        <w:t>命令</w:t>
      </w:r>
      <w:del w:id="278" w:author="秀樹 安藤" w:date="2020-12-14T11:44:00Z">
        <w:r w:rsidDel="004869AD">
          <w:rPr>
            <w:rFonts w:hint="eastAsia"/>
          </w:rPr>
          <w:delText>を</w:delText>
        </w:r>
      </w:del>
      <w:ins w:id="279" w:author="秀樹 安藤" w:date="2020-12-14T11:44:00Z">
        <w:r w:rsidR="004869AD">
          <w:rPr>
            <w:rFonts w:hint="eastAsia"/>
          </w:rPr>
          <w:t>の</w:t>
        </w:r>
      </w:ins>
      <w:r>
        <w:t>選択</w:t>
      </w:r>
      <w:ins w:id="280" w:author="秀樹 安藤" w:date="2020-12-14T11:44:00Z">
        <w:r w:rsidR="004869AD">
          <w:rPr>
            <w:rFonts w:hint="eastAsia"/>
          </w:rPr>
          <w:t>が</w:t>
        </w:r>
      </w:ins>
      <w:del w:id="281" w:author="秀樹 安藤" w:date="2020-12-14T11:44:00Z">
        <w:r w:rsidDel="004869AD">
          <w:delText>することが</w:delText>
        </w:r>
      </w:del>
      <w:r>
        <w:t>生じる．</w:t>
      </w:r>
    </w:p>
    <w:p w14:paraId="3AF90159" w14:textId="77777777" w:rsidR="00CF35BC" w:rsidRDefault="00CF35BC" w:rsidP="00CF35BC"/>
    <w:p w14:paraId="7DB57DA8" w14:textId="77777777" w:rsidR="00CF35BC" w:rsidRDefault="00CF35BC" w:rsidP="00CF35BC">
      <w:r>
        <w:rPr>
          <w:rFonts w:hint="eastAsia"/>
        </w:rPr>
        <w:t>提案手法では</w:t>
      </w:r>
      <w:r>
        <w:t xml:space="preserve"> IQ の容量効率が低下するため，IQ 内の命令数が少なくなり，結果的に発行コンフリクトが生じる確率が低下する．この結果，問題が生じにくくなり僅かに性能が向上する．</w:t>
      </w:r>
    </w:p>
    <w:p w14:paraId="36A29D6D" w14:textId="77777777" w:rsidR="00CF35BC" w:rsidRDefault="00CF35BC" w:rsidP="00CF35BC"/>
    <w:p w14:paraId="177E4122" w14:textId="77777777" w:rsidR="00CF35BC" w:rsidRDefault="00CF35BC" w:rsidP="00CF35BC">
      <w:r>
        <w:t>\fig{ipc_16_1}において，性能が向上するベンチマークの他に，ILP や MLP が高いにもかかわらず，AGGRESSIVE においても性能低下の小さいベンチマークがあることも分かる．こういったベンチマークにおいても，発行コンフリクトの緩和による性能向上が発生しているため，容量効率の低下による性能低下と中和されて，結果として性能低下が小さいと考えられる．</w:t>
      </w:r>
    </w:p>
    <w:p w14:paraId="6195635B" w14:textId="77777777" w:rsidR="00CF35BC" w:rsidRDefault="00CF35BC" w:rsidP="00CF35BC"/>
    <w:p w14:paraId="3B118821" w14:textId="77777777" w:rsidR="00CF35BC" w:rsidRDefault="00CF35BC" w:rsidP="00CF35BC">
      <w:r>
        <w:t>\</w:t>
      </w:r>
      <w:commentRangeStart w:id="282"/>
      <w:r>
        <w:t>begin{figure}[</w:t>
      </w:r>
      <w:commentRangeEnd w:id="282"/>
      <w:proofErr w:type="spellStart"/>
      <w:r w:rsidR="00FB45E0">
        <w:rPr>
          <w:rStyle w:val="a5"/>
        </w:rPr>
        <w:commentReference w:id="282"/>
      </w:r>
      <w:r>
        <w:t>htb</w:t>
      </w:r>
      <w:proofErr w:type="spellEnd"/>
      <w:r>
        <w:t>]</w:t>
      </w:r>
    </w:p>
    <w:p w14:paraId="2AA02D4F" w14:textId="77777777" w:rsidR="00CF35BC" w:rsidRDefault="00CF35BC" w:rsidP="00CF35BC">
      <w:r>
        <w:t xml:space="preserve">  \centering</w:t>
      </w:r>
    </w:p>
    <w:p w14:paraId="5DF708F0" w14:textId="77777777" w:rsidR="00CF35BC" w:rsidRDefault="00CF35BC" w:rsidP="00CF35BC">
      <w:r>
        <w:t xml:space="preserve">  \</w:t>
      </w:r>
      <w:proofErr w:type="spellStart"/>
      <w:r>
        <w:t>includegraphics</w:t>
      </w:r>
      <w:proofErr w:type="spellEnd"/>
      <w:r>
        <w:t>[</w:t>
      </w:r>
      <w:proofErr w:type="spellStart"/>
      <w:r>
        <w:t>keepaspectratio</w:t>
      </w:r>
      <w:proofErr w:type="spellEnd"/>
      <w:r>
        <w:t>, scale=.8]{comp_8_2}</w:t>
      </w:r>
    </w:p>
    <w:p w14:paraId="691EC5D6" w14:textId="77777777" w:rsidR="00CF35BC" w:rsidRDefault="00CF35BC" w:rsidP="00CF35BC">
      <w:r>
        <w:t xml:space="preserve">  \caption{提案手法によるタグ比較回数（8，2）}</w:t>
      </w:r>
    </w:p>
    <w:p w14:paraId="5C989D19" w14:textId="77777777" w:rsidR="00CF35BC" w:rsidRDefault="00CF35BC" w:rsidP="00CF35BC">
      <w:r>
        <w:t xml:space="preserve">  \label{fig:comp_8_2}</w:t>
      </w:r>
    </w:p>
    <w:p w14:paraId="65CFB9AC" w14:textId="77777777" w:rsidR="00CF35BC" w:rsidRDefault="00CF35BC" w:rsidP="00CF35BC">
      <w:r>
        <w:t>\end{figure}</w:t>
      </w:r>
    </w:p>
    <w:p w14:paraId="6D12E368" w14:textId="77777777" w:rsidR="00CF35BC" w:rsidRDefault="00CF35BC" w:rsidP="00CF35BC"/>
    <w:p w14:paraId="08AB0A84" w14:textId="77777777" w:rsidR="00CF35BC" w:rsidRDefault="00CF35BC" w:rsidP="00CF35BC">
      <w:r>
        <w:t>\</w:t>
      </w:r>
      <w:commentRangeStart w:id="283"/>
      <w:r>
        <w:t>begin{figure</w:t>
      </w:r>
      <w:commentRangeEnd w:id="283"/>
      <w:r w:rsidR="00FB45E0">
        <w:rPr>
          <w:rStyle w:val="a5"/>
        </w:rPr>
        <w:commentReference w:id="283"/>
      </w:r>
      <w:r>
        <w:t>}[</w:t>
      </w:r>
      <w:proofErr w:type="spellStart"/>
      <w:r>
        <w:t>htb</w:t>
      </w:r>
      <w:proofErr w:type="spellEnd"/>
      <w:r>
        <w:t>]</w:t>
      </w:r>
    </w:p>
    <w:p w14:paraId="24BF15A3" w14:textId="77777777" w:rsidR="00CF35BC" w:rsidRDefault="00CF35BC" w:rsidP="00CF35BC">
      <w:r>
        <w:t xml:space="preserve">  \centering</w:t>
      </w:r>
    </w:p>
    <w:p w14:paraId="51ADE415"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proofErr w:type="spellStart"/>
      <w:r>
        <w:t>conservative_sub_seg</w:t>
      </w:r>
      <w:proofErr w:type="spellEnd"/>
      <w:r>
        <w:t>}</w:t>
      </w:r>
    </w:p>
    <w:p w14:paraId="1713D99D" w14:textId="77777777" w:rsidR="00CF35BC" w:rsidRDefault="00CF35BC" w:rsidP="00CF35BC">
      <w:r>
        <w:t xml:space="preserve">  \caption{サブ・セグメントを使用する CONSERVATIVE モードにおけるタグ比較回数}</w:t>
      </w:r>
    </w:p>
    <w:p w14:paraId="6F9029A9" w14:textId="77777777" w:rsidR="00CF35BC" w:rsidRDefault="00CF35BC" w:rsidP="00CF35BC">
      <w:r>
        <w:t xml:space="preserve">  \label{</w:t>
      </w:r>
      <w:proofErr w:type="spellStart"/>
      <w:r>
        <w:t>fig:conservative_sub_seg</w:t>
      </w:r>
      <w:proofErr w:type="spellEnd"/>
      <w:r>
        <w:t>}</w:t>
      </w:r>
    </w:p>
    <w:p w14:paraId="089B1921" w14:textId="77777777" w:rsidR="00CF35BC" w:rsidRDefault="00CF35BC" w:rsidP="00CF35BC">
      <w:r>
        <w:t>\end{figure}</w:t>
      </w:r>
    </w:p>
    <w:p w14:paraId="411FCDA5" w14:textId="77777777" w:rsidR="00CF35BC" w:rsidRDefault="00CF35BC" w:rsidP="00CF35BC"/>
    <w:p w14:paraId="7C2117CB" w14:textId="77777777" w:rsidR="00CF35BC" w:rsidRDefault="00CF35BC" w:rsidP="00CF35BC">
      <w:r>
        <w:t>\begin{figure}[</w:t>
      </w:r>
      <w:proofErr w:type="spellStart"/>
      <w:r>
        <w:t>htb</w:t>
      </w:r>
      <w:proofErr w:type="spellEnd"/>
      <w:r>
        <w:t>]</w:t>
      </w:r>
    </w:p>
    <w:p w14:paraId="1C9AB352" w14:textId="77777777" w:rsidR="00CF35BC" w:rsidRDefault="00CF35BC" w:rsidP="00CF35BC">
      <w:r>
        <w:t xml:space="preserve">  \centering</w:t>
      </w:r>
    </w:p>
    <w:p w14:paraId="75DE0BE8" w14:textId="77777777" w:rsidR="00CF35BC" w:rsidRDefault="00CF35BC" w:rsidP="00CF35BC">
      <w:r>
        <w:t xml:space="preserve">  \</w:t>
      </w:r>
      <w:proofErr w:type="spellStart"/>
      <w:r>
        <w:t>includegraphics</w:t>
      </w:r>
      <w:proofErr w:type="spellEnd"/>
      <w:r>
        <w:t>[</w:t>
      </w:r>
      <w:proofErr w:type="spellStart"/>
      <w:r>
        <w:t>keepaspectratio</w:t>
      </w:r>
      <w:proofErr w:type="spellEnd"/>
      <w:r>
        <w:t>, scale=.8]{ipc_8_2}</w:t>
      </w:r>
    </w:p>
    <w:p w14:paraId="627BA92F" w14:textId="77777777" w:rsidR="00CF35BC" w:rsidRDefault="00CF35BC" w:rsidP="00CF35BC">
      <w:r>
        <w:t xml:space="preserve">  \caption{提案手法による性能低下（8，2）}</w:t>
      </w:r>
    </w:p>
    <w:p w14:paraId="3D164B1D" w14:textId="77777777" w:rsidR="00CF35BC" w:rsidRDefault="00CF35BC" w:rsidP="00CF35BC">
      <w:r>
        <w:t xml:space="preserve">  \label{fig:ipc_8_2}</w:t>
      </w:r>
    </w:p>
    <w:p w14:paraId="1B4C659D" w14:textId="77777777" w:rsidR="00CF35BC" w:rsidRDefault="00CF35BC" w:rsidP="00CF35BC">
      <w:r>
        <w:t>\end{figure}</w:t>
      </w:r>
    </w:p>
    <w:p w14:paraId="5CE2F5D9" w14:textId="77777777" w:rsidR="00CF35BC" w:rsidRDefault="00CF35BC" w:rsidP="00CF35BC">
      <w:r>
        <w:t>\begin{figure}[</w:t>
      </w:r>
      <w:proofErr w:type="spellStart"/>
      <w:r>
        <w:t>htb</w:t>
      </w:r>
      <w:proofErr w:type="spellEnd"/>
      <w:r>
        <w:t>]</w:t>
      </w:r>
    </w:p>
    <w:p w14:paraId="09FE806B" w14:textId="77777777" w:rsidR="00CF35BC" w:rsidRDefault="00CF35BC" w:rsidP="00CF35BC">
      <w:r>
        <w:t xml:space="preserve">  \centering</w:t>
      </w:r>
    </w:p>
    <w:p w14:paraId="039142A5" w14:textId="77777777" w:rsidR="00CF35BC" w:rsidRDefault="00CF35BC" w:rsidP="00CF35BC">
      <w:r>
        <w:lastRenderedPageBreak/>
        <w:t xml:space="preserve">  \</w:t>
      </w:r>
      <w:proofErr w:type="spellStart"/>
      <w:r>
        <w:t>includegraphics</w:t>
      </w:r>
      <w:proofErr w:type="spellEnd"/>
      <w:r>
        <w:t>[</w:t>
      </w:r>
      <w:proofErr w:type="spellStart"/>
      <w:r>
        <w:t>keepaspectratio</w:t>
      </w:r>
      <w:proofErr w:type="spellEnd"/>
      <w:r>
        <w:t>, scale=.8]{occupancy_8_2}</w:t>
      </w:r>
    </w:p>
    <w:p w14:paraId="76B66923" w14:textId="77777777" w:rsidR="00CF35BC" w:rsidRDefault="00CF35BC" w:rsidP="00CF35BC">
      <w:r>
        <w:t xml:space="preserve">  \caption{IQ の占有率（8，2）}</w:t>
      </w:r>
    </w:p>
    <w:p w14:paraId="4EEC6291" w14:textId="77777777" w:rsidR="00CF35BC" w:rsidRDefault="00CF35BC" w:rsidP="00CF35BC">
      <w:r>
        <w:t xml:space="preserve">  \label{fig:occupancy_8_2}</w:t>
      </w:r>
    </w:p>
    <w:p w14:paraId="5D8E4272" w14:textId="77777777" w:rsidR="00CF35BC" w:rsidRDefault="00CF35BC" w:rsidP="00CF35BC">
      <w:r>
        <w:t>\end{figure}</w:t>
      </w:r>
    </w:p>
    <w:p w14:paraId="3597ED3A" w14:textId="77777777" w:rsidR="00CF35BC" w:rsidRDefault="00CF35BC" w:rsidP="00CF35BC"/>
    <w:p w14:paraId="20748D6F" w14:textId="77777777" w:rsidR="00CF35BC" w:rsidRDefault="00CF35BC" w:rsidP="00CF35BC">
      <w:r>
        <w:t>\begin{table}[</w:t>
      </w:r>
      <w:proofErr w:type="spellStart"/>
      <w:r>
        <w:t>htb</w:t>
      </w:r>
      <w:proofErr w:type="spellEnd"/>
      <w:r>
        <w:t>]</w:t>
      </w:r>
    </w:p>
    <w:p w14:paraId="32629A1E" w14:textId="77777777" w:rsidR="00CF35BC" w:rsidRDefault="00CF35BC" w:rsidP="00CF35BC">
      <w:r>
        <w:t xml:space="preserve">  \caption{（16，1）と（8，2）の比較}</w:t>
      </w:r>
    </w:p>
    <w:p w14:paraId="0BBF2C9F" w14:textId="77777777" w:rsidR="00CF35BC" w:rsidRDefault="00CF35BC" w:rsidP="00CF35BC">
      <w:r>
        <w:t xml:space="preserve">  \</w:t>
      </w:r>
      <w:proofErr w:type="spellStart"/>
      <w:r>
        <w:t>footnotesize</w:t>
      </w:r>
      <w:proofErr w:type="spellEnd"/>
    </w:p>
    <w:p w14:paraId="401F7A52" w14:textId="77777777" w:rsidR="00CF35BC" w:rsidRDefault="00CF35BC" w:rsidP="00CF35BC">
      <w:r>
        <w:t xml:space="preserve">  \center</w:t>
      </w:r>
    </w:p>
    <w:p w14:paraId="12A47C3A" w14:textId="77777777" w:rsidR="00CF35BC" w:rsidRDefault="00CF35BC" w:rsidP="00CF35BC">
      <w:r>
        <w:t xml:space="preserve">    \begin{tabular}{</w:t>
      </w:r>
      <w:proofErr w:type="spellStart"/>
      <w:r>
        <w:t>cc|c|c|c</w:t>
      </w:r>
      <w:proofErr w:type="spellEnd"/>
      <w:r>
        <w:t>} \</w:t>
      </w:r>
      <w:proofErr w:type="spellStart"/>
      <w:r>
        <w:t>hline</w:t>
      </w:r>
      <w:proofErr w:type="spellEnd"/>
      <w:r>
        <w:t xml:space="preserve"> \</w:t>
      </w:r>
      <w:proofErr w:type="spellStart"/>
      <w:r>
        <w:t>hline</w:t>
      </w:r>
      <w:proofErr w:type="spellEnd"/>
    </w:p>
    <w:p w14:paraId="4B3E67C7" w14:textId="77777777" w:rsidR="00CF35BC" w:rsidRDefault="00CF35BC" w:rsidP="00CF35BC">
      <w:r>
        <w:t xml:space="preserve">     &amp; &amp; タグ比較回数 &amp; 性能低下（最大） &amp; 性能低下（平均）\\\hline</w:t>
      </w:r>
    </w:p>
    <w:p w14:paraId="34202BAA" w14:textId="77777777" w:rsidR="00CF35BC" w:rsidRDefault="00CF35BC" w:rsidP="00CF35BC">
      <w:r>
        <w:t xml:space="preserve">     &amp; AGGRESSIVE  &amp; 16\%  &amp; 10.8\% &amp; 0.6\% \\</w:t>
      </w:r>
    </w:p>
    <w:p w14:paraId="5137E196" w14:textId="77777777" w:rsidR="00CF35BC" w:rsidRDefault="00CF35BC" w:rsidP="00CF35BC">
      <w:r>
        <w:t xml:space="preserve">    （16，1） &amp; CONSERVATIVE &amp; 35\% &amp; 2.2\% &amp; 0.3\% \\ \</w:t>
      </w:r>
    </w:p>
    <w:p w14:paraId="67D6269C" w14:textId="77777777" w:rsidR="00CF35BC" w:rsidRDefault="00CF35BC" w:rsidP="00CF35BC">
      <w:r>
        <w:t xml:space="preserve">     &amp; SWITCH &amp; 25\% &amp; 3.8\% &amp; -0.8\% \\ \</w:t>
      </w:r>
      <w:proofErr w:type="spellStart"/>
      <w:r>
        <w:t>hline</w:t>
      </w:r>
      <w:proofErr w:type="spellEnd"/>
    </w:p>
    <w:p w14:paraId="1D9416D3" w14:textId="77777777" w:rsidR="00CF35BC" w:rsidRDefault="00CF35BC" w:rsidP="00CF35BC">
      <w:r>
        <w:t xml:space="preserve">     &amp; AGGRESSIVE &amp; 15\% &amp; 3.7\% &amp; -0.1\% \\</w:t>
      </w:r>
    </w:p>
    <w:p w14:paraId="553C628F" w14:textId="77777777" w:rsidR="00CF35BC" w:rsidRDefault="00CF35BC" w:rsidP="00CF35BC">
      <w:r>
        <w:t xml:space="preserve">    （8，2） &amp; CONSERVATIVE &amp; 21\% &amp; 2.8\% &amp; 0.3\% \\ </w:t>
      </w:r>
    </w:p>
    <w:p w14:paraId="089DF3DA" w14:textId="77777777" w:rsidR="00CF35BC" w:rsidRDefault="00CF35BC" w:rsidP="00CF35BC">
      <w:r>
        <w:t xml:space="preserve">     &amp; SWITCH &amp; 18\% &amp; 3.4\% &amp; -0.4\% \\ \</w:t>
      </w:r>
      <w:proofErr w:type="spellStart"/>
      <w:r>
        <w:t>hline</w:t>
      </w:r>
      <w:proofErr w:type="spellEnd"/>
    </w:p>
    <w:p w14:paraId="2EA094E3" w14:textId="77777777" w:rsidR="00CF35BC" w:rsidRDefault="00CF35BC" w:rsidP="00CF35BC">
      <w:r>
        <w:t xml:space="preserve">  \end{tabular}</w:t>
      </w:r>
    </w:p>
    <w:p w14:paraId="617CA620" w14:textId="77777777" w:rsidR="00CF35BC" w:rsidRDefault="00CF35BC" w:rsidP="00CF35BC">
      <w:r>
        <w:t xml:space="preserve">  \label{</w:t>
      </w:r>
      <w:proofErr w:type="spellStart"/>
      <w:r>
        <w:t>tab:subseg_eval</w:t>
      </w:r>
      <w:proofErr w:type="spellEnd"/>
      <w:r>
        <w:t>}</w:t>
      </w:r>
    </w:p>
    <w:p w14:paraId="05FDF56B" w14:textId="77777777" w:rsidR="00CF35BC" w:rsidRDefault="00CF35BC" w:rsidP="00CF35BC">
      <w:r>
        <w:t>\end{table}</w:t>
      </w:r>
    </w:p>
    <w:p w14:paraId="7ABCAA89" w14:textId="77777777" w:rsidR="00CF35BC" w:rsidRDefault="00CF35BC" w:rsidP="00CF35BC"/>
    <w:p w14:paraId="32E75177" w14:textId="77777777" w:rsidR="00CF35BC" w:rsidRDefault="00CF35BC" w:rsidP="00CF35BC">
      <w:r>
        <w:t>\section{サブ・セグメントに関する評価}</w:t>
      </w:r>
    </w:p>
    <w:p w14:paraId="6F2D1A45" w14:textId="77777777" w:rsidR="00CF35BC" w:rsidRDefault="00CF35BC" w:rsidP="00CF35BC">
      <w:r>
        <w:t>\label{</w:t>
      </w:r>
      <w:proofErr w:type="spellStart"/>
      <w:r>
        <w:t>sec:eval_subseg</w:t>
      </w:r>
      <w:proofErr w:type="spellEnd"/>
      <w:r>
        <w:t>}</w:t>
      </w:r>
    </w:p>
    <w:p w14:paraId="3055B351" w14:textId="3B9C190F" w:rsidR="00CF35BC" w:rsidRDefault="00CF35BC" w:rsidP="00CF35BC">
      <w:r>
        <w:rPr>
          <w:rFonts w:hint="eastAsia"/>
        </w:rPr>
        <w:t>サブ・セグメントを使用する場合の提案手法に関して評価する．メイン・セグメント数が</w:t>
      </w:r>
      <w:r>
        <w:t xml:space="preserve"> 8，サブ・セグメント数が 2 の場合（（8，2）と表記する）に関して評価を行った．このセグメントの組み合わせは，（16，1） の場合とセグメントの総数が同じであり，比較の対象として適していると考え選んだものである．また，（8，2）の組み合わせは，\</w:t>
      </w:r>
      <w:proofErr w:type="spellStart"/>
      <w:r>
        <w:t>refsec</w:t>
      </w:r>
      <w:proofErr w:type="spellEnd"/>
      <w:r>
        <w:t>{</w:t>
      </w:r>
      <w:proofErr w:type="spellStart"/>
      <w:r>
        <w:t>eval_ipc_comp</w:t>
      </w:r>
      <w:proofErr w:type="spellEnd"/>
      <w:r>
        <w:t>}で説明するセグメントの分割数に関する評価において，</w:t>
      </w:r>
      <w:ins w:id="284" w:author="秀樹 安藤" w:date="2020-12-14T12:45:00Z">
        <w:r w:rsidR="00FB45E0">
          <w:rPr>
            <w:rFonts w:hint="eastAsia"/>
          </w:rPr>
          <w:t>性能と電力削減のバランスにおいて</w:t>
        </w:r>
      </w:ins>
      <w:r>
        <w:t>最適と判断された組み合わせである．</w:t>
      </w:r>
    </w:p>
    <w:p w14:paraId="62CCF3C7" w14:textId="77777777" w:rsidR="00CF35BC" w:rsidRDefault="00CF35BC" w:rsidP="00CF35BC"/>
    <w:p w14:paraId="6BB112D3" w14:textId="77777777" w:rsidR="00CF35BC" w:rsidRDefault="00CF35BC" w:rsidP="00CF35BC"/>
    <w:p w14:paraId="032C1A53" w14:textId="77777777" w:rsidR="00CF35BC" w:rsidRDefault="00CF35BC" w:rsidP="00CF35BC">
      <w:r>
        <w:t>\subsection{タグ比較回数の削減}</w:t>
      </w:r>
    </w:p>
    <w:p w14:paraId="4DFA8465" w14:textId="77777777" w:rsidR="00CF35BC" w:rsidRDefault="00CF35BC" w:rsidP="00CF35BC">
      <w:r>
        <w:t>\fig{comp_8_2}に，提案手法の BASE モデルに対するタグ比較回数の割合をベンチマークごとに示す．また，\tab{</w:t>
      </w:r>
      <w:proofErr w:type="spellStart"/>
      <w:r>
        <w:t>subseg_eval</w:t>
      </w:r>
      <w:proofErr w:type="spellEnd"/>
      <w:r>
        <w:t>}に，（16，1） と（8，2）の各評価モデルにおけるタグ比較回数の平均値，性能低下の最大値，性能低下の平均値を示す．</w:t>
      </w:r>
    </w:p>
    <w:p w14:paraId="1EB5F0E9" w14:textId="77777777" w:rsidR="00CF35BC" w:rsidRDefault="00CF35BC" w:rsidP="00CF35BC"/>
    <w:p w14:paraId="44E7D96F" w14:textId="7CAAB1B7" w:rsidR="00CF35BC" w:rsidRDefault="00CF35BC" w:rsidP="00CF35BC">
      <w:r>
        <w:lastRenderedPageBreak/>
        <w:t>\tab{</w:t>
      </w:r>
      <w:proofErr w:type="spellStart"/>
      <w:r>
        <w:t>subseg_eval</w:t>
      </w:r>
      <w:proofErr w:type="spellEnd"/>
      <w:r>
        <w:t xml:space="preserve">} より，（16，1）と （8，2）の CONSERVATIVE </w:t>
      </w:r>
      <w:del w:id="285" w:author="秀樹 安藤" w:date="2020-12-14T12:51:00Z">
        <w:r w:rsidDel="00FB45E0">
          <w:rPr>
            <w:rFonts w:hint="eastAsia"/>
          </w:rPr>
          <w:delText>を</w:delText>
        </w:r>
      </w:del>
      <w:ins w:id="286" w:author="秀樹 安藤" w:date="2020-12-14T12:51:00Z">
        <w:r w:rsidR="00FB45E0">
          <w:rPr>
            <w:rFonts w:hint="eastAsia"/>
          </w:rPr>
          <w:t>のタグ比較回数を</w:t>
        </w:r>
      </w:ins>
      <w:r>
        <w:t>比較すると，</w:t>
      </w:r>
      <w:commentRangeStart w:id="287"/>
      <w:r>
        <w:t>（16，1）の場合が平均で 35\% であるのに対して，（8，2） では 21 \% 程度と，（8，2）のほうがより削減できていることが分かる．</w:t>
      </w:r>
      <w:commentRangeEnd w:id="287"/>
      <w:r w:rsidR="00FC5742">
        <w:rPr>
          <w:rStyle w:val="a5"/>
        </w:rPr>
        <w:commentReference w:id="287"/>
      </w:r>
      <w:r>
        <w:t>これは，サブ・セグメントを使用する場合，\</w:t>
      </w:r>
      <w:proofErr w:type="spellStart"/>
      <w:r>
        <w:t>refsec</w:t>
      </w:r>
      <w:proofErr w:type="spellEnd"/>
      <w:r>
        <w:t>{</w:t>
      </w:r>
      <w:proofErr w:type="spellStart"/>
      <w:r>
        <w:t>two_mode</w:t>
      </w:r>
      <w:proofErr w:type="spellEnd"/>
      <w:r>
        <w:t>}で説明した CONSERVATIVE モードでのストールの回避を行った際にも，タグ比較の削減が可能となるためである．\fig{</w:t>
      </w:r>
      <w:proofErr w:type="spellStart"/>
      <w:r>
        <w:t>conservative_sub_seg</w:t>
      </w:r>
      <w:proofErr w:type="spellEnd"/>
      <w:r>
        <w:t>}を用いて詳しく</w:t>
      </w:r>
      <w:r>
        <w:rPr>
          <w:rFonts w:hint="eastAsia"/>
        </w:rPr>
        <w:t>説明する．</w:t>
      </w:r>
    </w:p>
    <w:p w14:paraId="0D8D5969" w14:textId="77777777" w:rsidR="00CF35BC" w:rsidRDefault="00CF35BC" w:rsidP="00CF35BC"/>
    <w:p w14:paraId="02ABBBB5" w14:textId="77777777" w:rsidR="00CF35BC" w:rsidRDefault="00CF35BC" w:rsidP="00CF35BC">
      <w:r>
        <w:rPr>
          <w:rFonts w:hint="eastAsia"/>
        </w:rPr>
        <w:t>図中に示す命令をディスパッチする場合を考える．サブ・セグメントを使用しない場合（図左側），第</w:t>
      </w:r>
      <w:r>
        <w:t xml:space="preserve"> 1 ソース・タグ $p4$ によって決定されるセグメント（第 4 セグメント）に空きがなければ，CONSERVATIVE ではスワップを行い，セグメント・インディペンデントとしてディスパッチを行う．この場合，第 1 ソース・タグ $p4$ のタグ比較回数は削減されない．</w:t>
      </w:r>
    </w:p>
    <w:p w14:paraId="114CC8D4" w14:textId="77777777" w:rsidR="00CF35BC" w:rsidRDefault="00CF35BC" w:rsidP="00CF35BC"/>
    <w:p w14:paraId="49C117BA" w14:textId="4C1B4FDD" w:rsidR="00CF35BC" w:rsidRDefault="00CF35BC" w:rsidP="00CF35BC">
      <w:r>
        <w:rPr>
          <w:rFonts w:hint="eastAsia"/>
        </w:rPr>
        <w:t>一方で，サブ・セグメントを使用する場合（図右側），第</w:t>
      </w:r>
      <w:r>
        <w:t xml:space="preserve"> 1 ソース・タグ$p4$によってメイン・セグメントが決定され，もし空きがなければ，スワップを行う．そして，第 1 ソース・タグ $p4$ によってサブ・セグメント番号が決定され，該当する番号の</w:t>
      </w:r>
      <w:ins w:id="288" w:author="秀樹 安藤" w:date="2020-12-14T12:57:00Z">
        <w:r w:rsidR="00FC5742">
          <w:rPr>
            <w:rFonts w:hint="eastAsia"/>
          </w:rPr>
          <w:t>サブ・セグメントの</w:t>
        </w:r>
      </w:ins>
      <w:r>
        <w:t>いずれかに空きがあれば（図中の黄色で示したセグメント），そのセグメントにディスパッチする．この場合，第 1 ソース・タグ $p4$ の比較は，タグの下位ビットがサブ・セグメント番号と一致する場合のみ行われるため，その比較回数は 「1 / サブ・セグメント数」まで削減</w:t>
      </w:r>
      <w:r>
        <w:rPr>
          <w:rFonts w:hint="eastAsia"/>
        </w:rPr>
        <w:t>が可能となる．</w:t>
      </w:r>
    </w:p>
    <w:p w14:paraId="0FB81995" w14:textId="77777777" w:rsidR="00CF35BC" w:rsidRDefault="00CF35BC" w:rsidP="00CF35BC"/>
    <w:p w14:paraId="24BA28E5" w14:textId="19C0C71B" w:rsidR="00CF35BC" w:rsidRDefault="00CF35BC" w:rsidP="00CF35BC">
      <w:r>
        <w:rPr>
          <w:rFonts w:hint="eastAsia"/>
        </w:rPr>
        <w:t>以上で説明したように，サブ・セグメントを用いる</w:t>
      </w:r>
      <w:ins w:id="289" w:author="秀樹 安藤" w:date="2020-12-14T13:01:00Z">
        <w:r w:rsidR="00FC5742">
          <w:rPr>
            <w:rFonts w:hint="eastAsia"/>
          </w:rPr>
          <w:t>ことにより</w:t>
        </w:r>
      </w:ins>
      <w:del w:id="290" w:author="秀樹 安藤" w:date="2020-12-14T13:01:00Z">
        <w:r w:rsidDel="00FC5742">
          <w:rPr>
            <w:rFonts w:hint="eastAsia"/>
          </w:rPr>
          <w:delText>と</w:delText>
        </w:r>
      </w:del>
      <w:r>
        <w:rPr>
          <w:rFonts w:hint="eastAsia"/>
        </w:rPr>
        <w:t>，</w:t>
      </w:r>
      <w:r>
        <w:t>CONSERVATIVE モードでストールの回避を行った際にも，タグ比較の削減</w:t>
      </w:r>
      <w:del w:id="291" w:author="秀樹 安藤" w:date="2020-12-14T13:01:00Z">
        <w:r w:rsidDel="00FC5742">
          <w:rPr>
            <w:rFonts w:hint="eastAsia"/>
          </w:rPr>
          <w:delText>が可能となる</w:delText>
        </w:r>
      </w:del>
      <w:ins w:id="292" w:author="秀樹 安藤" w:date="2020-12-14T13:01:00Z">
        <w:r w:rsidR="00FC5742">
          <w:rPr>
            <w:rFonts w:hint="eastAsia"/>
          </w:rPr>
          <w:t>の機会が増加する</w:t>
        </w:r>
      </w:ins>
      <w:r>
        <w:t>．その結果</w:t>
      </w:r>
      <w:ins w:id="293" w:author="秀樹 安藤" w:date="2020-12-14T13:02:00Z">
        <w:r w:rsidR="00FC5742">
          <w:rPr>
            <w:rFonts w:hint="eastAsia"/>
          </w:rPr>
          <w:t>サブ・セグメントを使用する場合，使用しない場合に比べて，</w:t>
        </w:r>
      </w:ins>
      <w:del w:id="294" w:author="秀樹 安藤" w:date="2020-12-14T13:02:00Z">
        <w:r w:rsidDel="00FC5742">
          <w:delText>，</w:delText>
        </w:r>
      </w:del>
      <w:r>
        <w:t>CONSERVATIVE モードで</w:t>
      </w:r>
      <w:del w:id="295" w:author="秀樹 安藤" w:date="2020-12-14T13:02:00Z">
        <w:r w:rsidDel="00FC5742">
          <w:delText>の</w:delText>
        </w:r>
      </w:del>
      <w:r>
        <w:t>高いタグ比較削減率を達成することが</w:t>
      </w:r>
      <w:del w:id="296" w:author="秀樹 安藤" w:date="2020-12-14T13:00:00Z">
        <w:r w:rsidDel="00FC5742">
          <w:rPr>
            <w:rFonts w:hint="eastAsia"/>
          </w:rPr>
          <w:delText>出来</w:delText>
        </w:r>
      </w:del>
      <w:ins w:id="297" w:author="秀樹 安藤" w:date="2020-12-14T13:00:00Z">
        <w:r w:rsidR="00FC5742">
          <w:rPr>
            <w:rFonts w:hint="eastAsia"/>
          </w:rPr>
          <w:t>でき</w:t>
        </w:r>
      </w:ins>
      <w:r>
        <w:t>る．</w:t>
      </w:r>
    </w:p>
    <w:p w14:paraId="14BFA2C6" w14:textId="77777777" w:rsidR="00CF35BC" w:rsidRDefault="00CF35BC" w:rsidP="00CF35BC"/>
    <w:p w14:paraId="16D447A5" w14:textId="77777777" w:rsidR="00CF35BC" w:rsidRDefault="00CF35BC" w:rsidP="00CF35BC">
      <w:r>
        <w:rPr>
          <w:rFonts w:hint="eastAsia"/>
        </w:rPr>
        <w:t>最後に</w:t>
      </w:r>
      <w:r>
        <w:t xml:space="preserve"> SWITCH 方式に関して評価する．（16，1） の場合と同様に容量効率の重要性に応じてモードの切り替えができており，IQ の容量効率が重要でないベンチマークにおいては AGGRESSIVE モードと同程度の削減率を達成できている．</w:t>
      </w:r>
    </w:p>
    <w:p w14:paraId="68CD43E1" w14:textId="77777777" w:rsidR="00CF35BC" w:rsidRDefault="00CF35BC" w:rsidP="00CF35BC"/>
    <w:p w14:paraId="25B1FEC2" w14:textId="77777777" w:rsidR="00CF35BC" w:rsidRDefault="00CF35BC" w:rsidP="00CF35BC">
      <w:r>
        <w:t>\subsection{性能低下}</w:t>
      </w:r>
    </w:p>
    <w:p w14:paraId="38872128" w14:textId="77777777" w:rsidR="00CF35BC" w:rsidRDefault="00CF35BC" w:rsidP="00CF35BC">
      <w:r>
        <w:t>\fig{ipc_8_2}に，BASE に対する提案手法による性能低下をベンチマークごとに示す．同図より，SWITCH 方式による性能低下は最大で 4\% 程度であり，多くのベンチマークでは 0\% に近く性能はほとんど低下しないということが確認できる．</w:t>
      </w:r>
    </w:p>
    <w:p w14:paraId="330FDCB7" w14:textId="77777777" w:rsidR="00CF35BC" w:rsidRDefault="00CF35BC" w:rsidP="00CF35BC"/>
    <w:p w14:paraId="02932284" w14:textId="58066BCD" w:rsidR="00CF35BC" w:rsidRDefault="00CF35BC" w:rsidP="00CF35BC">
      <w:r>
        <w:t xml:space="preserve">AGGRESSIVE </w:t>
      </w:r>
      <w:ins w:id="298" w:author="秀樹 安藤" w:date="2020-12-14T13:04:00Z">
        <w:r w:rsidR="00C327E6">
          <w:rPr>
            <w:rFonts w:hint="eastAsia"/>
          </w:rPr>
          <w:t>モードで</w:t>
        </w:r>
      </w:ins>
      <w:r>
        <w:t>の性能低下率に関して考える．\tab{</w:t>
      </w:r>
      <w:proofErr w:type="spellStart"/>
      <w:r>
        <w:t>subseg_eval</w:t>
      </w:r>
      <w:proofErr w:type="spellEnd"/>
      <w:r>
        <w:t>} より，（8，2） で</w:t>
      </w:r>
      <w:r>
        <w:lastRenderedPageBreak/>
        <w:t xml:space="preserve">は，（16，1）と比較して AGGRESSIVE </w:t>
      </w:r>
      <w:ins w:id="299" w:author="秀樹 安藤" w:date="2020-12-14T13:04:00Z">
        <w:r w:rsidR="00C327E6">
          <w:rPr>
            <w:rFonts w:hint="eastAsia"/>
          </w:rPr>
          <w:t>モードで</w:t>
        </w:r>
      </w:ins>
      <w:r>
        <w:t>の性能低下率が低いことが分かる．これは，サブ・セグメントによって AGGRESSIVE モードでの容量効率の低下が抑制されているためであると考えられる．</w:t>
      </w:r>
    </w:p>
    <w:p w14:paraId="619FC0BF" w14:textId="77777777" w:rsidR="00CF35BC" w:rsidRDefault="00CF35BC" w:rsidP="00CF35BC"/>
    <w:p w14:paraId="48B25254" w14:textId="424C19A3" w:rsidR="00CF35BC" w:rsidRDefault="00CF35BC" w:rsidP="00CF35BC">
      <w:r>
        <w:t xml:space="preserve">\fig{occupancy_8_2} に，（8，2）の場合の IQ の占有率を示す．\fig{occupancy_16_1}と\fig{occupancy_8_2}の占有率を比較すると，（16，1）の場合は平均で 30\% 程度であった占有率が，（8，2）では平均で 40\% となっている．また，（16，1）の AGGRESSIVE </w:t>
      </w:r>
      <w:ins w:id="300" w:author="秀樹 安藤" w:date="2020-12-14T13:05:00Z">
        <w:r w:rsidR="00C327E6">
          <w:rPr>
            <w:rFonts w:hint="eastAsia"/>
          </w:rPr>
          <w:t>モード</w:t>
        </w:r>
      </w:ins>
      <w:r>
        <w:t xml:space="preserve">において特に性能低下の大きかった </w:t>
      </w:r>
      <w:proofErr w:type="spellStart"/>
      <w:r>
        <w:t>imagick</w:t>
      </w:r>
      <w:proofErr w:type="spellEnd"/>
      <w:r>
        <w:t xml:space="preserve"> に関して見てみると，（16，1）の AGGRESSIVE </w:t>
      </w:r>
      <w:ins w:id="301" w:author="秀樹 安藤" w:date="2020-12-14T13:05:00Z">
        <w:r w:rsidR="00470AAB">
          <w:rPr>
            <w:rFonts w:hint="eastAsia"/>
          </w:rPr>
          <w:t>モード</w:t>
        </w:r>
      </w:ins>
      <w:r>
        <w:t>では占有率が 35\% 程度で，性能低下が10\% であるのに対し</w:t>
      </w:r>
      <w:r>
        <w:rPr>
          <w:rFonts w:hint="eastAsia"/>
        </w:rPr>
        <w:t>て，（</w:t>
      </w:r>
      <w:r>
        <w:t xml:space="preserve">8，2） の AGGRESSIVE </w:t>
      </w:r>
      <w:ins w:id="302" w:author="秀樹 安藤" w:date="2020-12-14T13:05:00Z">
        <w:r w:rsidR="00470AAB">
          <w:rPr>
            <w:rFonts w:hint="eastAsia"/>
          </w:rPr>
          <w:t>モード</w:t>
        </w:r>
      </w:ins>
      <w:r>
        <w:t>では占有率が 65\% 近くまで上昇しており，その結果性能低下が 3\% 程度となっている．</w:t>
      </w:r>
    </w:p>
    <w:p w14:paraId="7C0D436B" w14:textId="77777777" w:rsidR="00CF35BC" w:rsidRDefault="00CF35BC" w:rsidP="00CF35BC"/>
    <w:p w14:paraId="23E05716" w14:textId="77777777" w:rsidR="00CF35BC" w:rsidRDefault="00CF35BC" w:rsidP="00CF35BC">
      <w:r>
        <w:rPr>
          <w:rFonts w:hint="eastAsia"/>
        </w:rPr>
        <w:t>以上の考察から，セグメントの総数が同じである場合，サブ・セグメントを使用することによって，</w:t>
      </w:r>
      <w:r>
        <w:t>AGGRESSIVE モードでの容量効率の低下による性能低下を抑制できることがわかった．</w:t>
      </w:r>
    </w:p>
    <w:p w14:paraId="70799A2A" w14:textId="77777777" w:rsidR="00CF35BC" w:rsidRDefault="00CF35BC" w:rsidP="00CF35BC"/>
    <w:p w14:paraId="041C3FC9" w14:textId="3EE44660" w:rsidR="00CF35BC" w:rsidRDefault="00CF35BC" w:rsidP="00CF35BC">
      <w:r>
        <w:rPr>
          <w:rFonts w:hint="eastAsia"/>
        </w:rPr>
        <w:t>最後に，</w:t>
      </w:r>
      <w:r>
        <w:t>SWITCH 方式の有効性に関して説明する．（8，2）の場合，サブ・セグメントが有効であり，AGGRESSIVE での大幅な性能低下が見られないため，（16，1）の場合と比較して SWITCH 方式の有効性は</w:t>
      </w:r>
      <w:ins w:id="303" w:author="秀樹 安藤" w:date="2020-12-14T13:07:00Z">
        <w:r w:rsidR="00470AAB">
          <w:rPr>
            <w:rFonts w:hint="eastAsia"/>
          </w:rPr>
          <w:t>平均では</w:t>
        </w:r>
      </w:ins>
      <w:r>
        <w:t>高くない</w:t>
      </w:r>
      <w:del w:id="304" w:author="秀樹 安藤" w:date="2020-12-14T13:07:00Z">
        <w:r w:rsidDel="00470AAB">
          <w:delText>ように見られる</w:delText>
        </w:r>
      </w:del>
      <w:r>
        <w:t>．しかし，</w:t>
      </w:r>
      <w:proofErr w:type="spellStart"/>
      <w:r>
        <w:t>imagick</w:t>
      </w:r>
      <w:proofErr w:type="spellEnd"/>
      <w:r>
        <w:t xml:space="preserve"> や </w:t>
      </w:r>
      <w:proofErr w:type="spellStart"/>
      <w:r>
        <w:t>lbm</w:t>
      </w:r>
      <w:proofErr w:type="spellEnd"/>
      <w:r>
        <w:t xml:space="preserve"> などのベンチマークにおいては AGGRESSIVE </w:t>
      </w:r>
      <w:ins w:id="305" w:author="秀樹 安藤" w:date="2020-12-14T13:07:00Z">
        <w:r w:rsidR="00470AAB">
          <w:rPr>
            <w:rFonts w:hint="eastAsia"/>
          </w:rPr>
          <w:t>モード</w:t>
        </w:r>
      </w:ins>
      <w:r>
        <w:t>で発生する性能低下を抑制できている．</w:t>
      </w:r>
      <w:ins w:id="306" w:author="秀樹 安藤" w:date="2020-12-14T13:08:00Z">
        <w:r w:rsidR="00470AAB">
          <w:rPr>
            <w:rFonts w:hint="eastAsia"/>
          </w:rPr>
          <w:t>また，</w:t>
        </w:r>
      </w:ins>
      <w:r>
        <w:t xml:space="preserve">CONSERVATIVE </w:t>
      </w:r>
      <w:ins w:id="307" w:author="秀樹 安藤" w:date="2020-12-14T13:07:00Z">
        <w:r w:rsidR="00470AAB">
          <w:rPr>
            <w:rFonts w:hint="eastAsia"/>
          </w:rPr>
          <w:t>モード</w:t>
        </w:r>
      </w:ins>
      <w:r>
        <w:t>でのタグ比較削減率が高く，その結果 SWITCH 方式自体のタグ比較削減率も高くなっている．</w:t>
      </w:r>
    </w:p>
    <w:p w14:paraId="4AC7C5AE" w14:textId="77777777" w:rsidR="00CF35BC" w:rsidRDefault="00CF35BC" w:rsidP="00CF35BC"/>
    <w:p w14:paraId="6CF77EDF" w14:textId="77777777" w:rsidR="00CF35BC" w:rsidRDefault="00CF35BC" w:rsidP="00CF35BC">
      <w:r>
        <w:t>\subsubsection{サブ・セグメントの評価のまとめ}</w:t>
      </w:r>
    </w:p>
    <w:p w14:paraId="6DCB28F8" w14:textId="77777777" w:rsidR="00CF35BC" w:rsidRDefault="00CF35BC" w:rsidP="00CF35BC">
      <w:r>
        <w:rPr>
          <w:rFonts w:hint="eastAsia"/>
        </w:rPr>
        <w:t>サブ・セグメントを使用すると，以下のメリットがあることがわかった．</w:t>
      </w:r>
    </w:p>
    <w:p w14:paraId="25EFAAF4" w14:textId="77777777" w:rsidR="00CF35BC" w:rsidRDefault="00CF35BC" w:rsidP="00CF35BC">
      <w:r>
        <w:t>\begin{itemize}</w:t>
      </w:r>
    </w:p>
    <w:p w14:paraId="767E2C07" w14:textId="45171B96" w:rsidR="00CF35BC" w:rsidRDefault="00CF35BC" w:rsidP="00CF35BC">
      <w:r>
        <w:t xml:space="preserve">  \item CONSERVATIVE モードでのタグ比較回数がより削減できる</w:t>
      </w:r>
      <w:ins w:id="308" w:author="秀樹 安藤" w:date="2020-12-14T13:11:00Z">
        <w:r w:rsidR="00B851DD">
          <w:rPr>
            <w:rFonts w:hint="eastAsia"/>
          </w:rPr>
          <w:t>．</w:t>
        </w:r>
      </w:ins>
    </w:p>
    <w:p w14:paraId="616BFD21" w14:textId="228A2A74" w:rsidR="00CF35BC" w:rsidRDefault="00CF35BC" w:rsidP="00CF35BC">
      <w:r>
        <w:t xml:space="preserve">  \item AGGRESSIVE モードにおける性能低下が改善される</w:t>
      </w:r>
      <w:ins w:id="309" w:author="秀樹 安藤" w:date="2020-12-14T13:11:00Z">
        <w:r w:rsidR="00B851DD">
          <w:rPr>
            <w:rFonts w:hint="eastAsia"/>
          </w:rPr>
          <w:t>．</w:t>
        </w:r>
      </w:ins>
    </w:p>
    <w:p w14:paraId="06DACD1C" w14:textId="77777777" w:rsidR="00CF35BC" w:rsidRDefault="00CF35BC" w:rsidP="00CF35BC">
      <w:r>
        <w:t>\end{itemize}</w:t>
      </w:r>
    </w:p>
    <w:p w14:paraId="12FB50CA" w14:textId="77777777" w:rsidR="00CF35BC" w:rsidRDefault="00CF35BC" w:rsidP="00CF35BC">
      <w:r>
        <w:rPr>
          <w:rFonts w:hint="eastAsia"/>
        </w:rPr>
        <w:t>したがって，サブ・セグメントは有効な手法であると言える．</w:t>
      </w:r>
    </w:p>
    <w:p w14:paraId="4E570FE7" w14:textId="77777777" w:rsidR="00CF35BC" w:rsidRDefault="00CF35BC" w:rsidP="00CF35BC"/>
    <w:p w14:paraId="7D09E56F" w14:textId="77777777" w:rsidR="00CF35BC" w:rsidRDefault="00CF35BC" w:rsidP="00CF35BC">
      <w:r>
        <w:t>\section{SWITCH 方式のしきい値に関する評価}</w:t>
      </w:r>
    </w:p>
    <w:p w14:paraId="7FB3CF54" w14:textId="77777777" w:rsidR="00CF35BC" w:rsidRDefault="00CF35BC" w:rsidP="00CF35BC">
      <w:r>
        <w:t>\label{</w:t>
      </w:r>
      <w:proofErr w:type="spellStart"/>
      <w:r>
        <w:t>sec:eval_threshold</w:t>
      </w:r>
      <w:proofErr w:type="spellEnd"/>
      <w:r>
        <w:t>}</w:t>
      </w:r>
    </w:p>
    <w:p w14:paraId="3025BB09" w14:textId="298B5944" w:rsidR="00CF35BC" w:rsidRDefault="00CF35BC" w:rsidP="00CF35BC">
      <w:r>
        <w:t xml:space="preserve">SWITCH 方式において，ILP と </w:t>
      </w:r>
      <w:ins w:id="310" w:author="秀樹 安藤" w:date="2020-12-14T13:11:00Z">
        <w:r w:rsidR="00B851DD">
          <w:t>M</w:t>
        </w:r>
      </w:ins>
      <w:del w:id="311" w:author="秀樹 安藤" w:date="2020-12-14T13:11:00Z">
        <w:r w:rsidDel="00B851DD">
          <w:delText>I</w:delText>
        </w:r>
      </w:del>
      <w:r>
        <w:t>LP の高低を判定するために使用するしきい値に関する評価を行う．</w:t>
      </w:r>
    </w:p>
    <w:p w14:paraId="328502F1" w14:textId="77777777" w:rsidR="00CF35BC" w:rsidRDefault="00CF35BC" w:rsidP="00CF35BC"/>
    <w:p w14:paraId="33CE93A5" w14:textId="77777777" w:rsidR="00CF35BC" w:rsidRDefault="00CF35BC" w:rsidP="00CF35BC">
      <w:r>
        <w:lastRenderedPageBreak/>
        <w:t>\</w:t>
      </w:r>
      <w:commentRangeStart w:id="312"/>
      <w:r>
        <w:t>begin{figure}[</w:t>
      </w:r>
      <w:proofErr w:type="spellStart"/>
      <w:r>
        <w:t>ht</w:t>
      </w:r>
      <w:commentRangeEnd w:id="312"/>
      <w:r w:rsidR="00B21043">
        <w:rPr>
          <w:rStyle w:val="a5"/>
        </w:rPr>
        <w:commentReference w:id="312"/>
      </w:r>
      <w:r>
        <w:t>b</w:t>
      </w:r>
      <w:proofErr w:type="spellEnd"/>
      <w:r>
        <w:t>]</w:t>
      </w:r>
    </w:p>
    <w:p w14:paraId="1702EE58" w14:textId="77777777" w:rsidR="00CF35BC" w:rsidRDefault="00CF35BC" w:rsidP="00CF35BC">
      <w:r>
        <w:t xml:space="preserve">  \centering</w:t>
      </w:r>
    </w:p>
    <w:p w14:paraId="667E71CB"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proofErr w:type="spellStart"/>
      <w:r>
        <w:t>switch_IPC_rate</w:t>
      </w:r>
      <w:proofErr w:type="spellEnd"/>
      <w:r>
        <w:t>}</w:t>
      </w:r>
    </w:p>
    <w:p w14:paraId="1BE0720F" w14:textId="77777777" w:rsidR="00CF35BC" w:rsidRDefault="00CF35BC" w:rsidP="00CF35BC">
      <w:r>
        <w:t xml:space="preserve">  \caption{IPC を用いた SWITCH 方式の制御}</w:t>
      </w:r>
    </w:p>
    <w:p w14:paraId="0C845FDA" w14:textId="77777777" w:rsidR="00CF35BC" w:rsidRDefault="00CF35BC" w:rsidP="00CF35BC">
      <w:r>
        <w:t xml:space="preserve">  \label{</w:t>
      </w:r>
      <w:proofErr w:type="spellStart"/>
      <w:r>
        <w:t>fig:switch_IPC_rate</w:t>
      </w:r>
      <w:proofErr w:type="spellEnd"/>
      <w:r>
        <w:t>}</w:t>
      </w:r>
    </w:p>
    <w:p w14:paraId="4D5DDCBA" w14:textId="77777777" w:rsidR="00CF35BC" w:rsidRDefault="00CF35BC" w:rsidP="00CF35BC">
      <w:r>
        <w:t>\end{figure}</w:t>
      </w:r>
    </w:p>
    <w:p w14:paraId="24E99DB2" w14:textId="77777777" w:rsidR="00CF35BC" w:rsidRDefault="00CF35BC" w:rsidP="00CF35BC"/>
    <w:p w14:paraId="31536C23" w14:textId="77777777" w:rsidR="00CF35BC" w:rsidRDefault="00CF35BC" w:rsidP="00CF35BC">
      <w:r>
        <w:t>\subsection{ILP の評価値}</w:t>
      </w:r>
    </w:p>
    <w:p w14:paraId="68685693" w14:textId="77777777" w:rsidR="00CF35BC" w:rsidRDefault="00CF35BC" w:rsidP="00CF35BC">
      <w:r>
        <w:t>ILP を評価する値として IPC と ISR の評価を行う．評価の方針としては，まず IPC と ISR のしきい値に関して適当な値を求める．適当ななしきい値は，しきい値を変化させた場合に，ILP の高いベンチマークにおいて CONSERVATIVE モードで実行される割合を評価することによって決定する．</w:t>
      </w:r>
    </w:p>
    <w:p w14:paraId="05CE39C5" w14:textId="77777777" w:rsidR="00CF35BC" w:rsidRDefault="00CF35BC" w:rsidP="00CF35BC"/>
    <w:p w14:paraId="538AF16A" w14:textId="77777777" w:rsidR="00CF35BC" w:rsidRDefault="00CF35BC" w:rsidP="00CF35BC">
      <w:r>
        <w:rPr>
          <w:rFonts w:hint="eastAsia"/>
        </w:rPr>
        <w:t>その後，それぞれの評価値を利用する場合の提案手法によるタグ比較削減と性能低下を比較し，</w:t>
      </w:r>
      <w:r>
        <w:t>IPC と ISR のどちらがより適した評価指標か評価する．</w:t>
      </w:r>
    </w:p>
    <w:p w14:paraId="145C47DA" w14:textId="77777777" w:rsidR="00CF35BC" w:rsidRDefault="00CF35BC" w:rsidP="00CF35BC"/>
    <w:p w14:paraId="333D2F97" w14:textId="77777777" w:rsidR="00CF35BC" w:rsidRDefault="00CF35BC" w:rsidP="00CF35BC">
      <w:r>
        <w:t>\subsubsection{IPC による制御}</w:t>
      </w:r>
    </w:p>
    <w:p w14:paraId="4D5792F0" w14:textId="77777777" w:rsidR="00CF35BC" w:rsidRDefault="00CF35BC" w:rsidP="00CF35BC">
      <w:r>
        <w:t>ILP の評価指標として，IPC を使用する場合の評価を行った．本評価は，セグメント数を</w:t>
      </w:r>
      <w:commentRangeStart w:id="313"/>
      <w:r>
        <w:t>（16，1）として行った</w:t>
      </w:r>
      <w:commentRangeEnd w:id="313"/>
      <w:r w:rsidR="00B851DD">
        <w:rPr>
          <w:rStyle w:val="a5"/>
        </w:rPr>
        <w:commentReference w:id="313"/>
      </w:r>
      <w:r>
        <w:t>．また，ILP による SWITCH 方式の制御のみ行い，MLP による制御は行っていない．</w:t>
      </w:r>
    </w:p>
    <w:p w14:paraId="33ACEE49" w14:textId="77777777" w:rsidR="00CF35BC" w:rsidRDefault="00CF35BC" w:rsidP="00CF35BC"/>
    <w:p w14:paraId="0C3E2BFB" w14:textId="3DCA0DA7" w:rsidR="00CF35BC" w:rsidRDefault="00CF35BC" w:rsidP="00CF35BC">
      <w:r>
        <w:t>\fig{</w:t>
      </w:r>
      <w:proofErr w:type="spellStart"/>
      <w:r>
        <w:t>switch_IPC_rate</w:t>
      </w:r>
      <w:proofErr w:type="spellEnd"/>
      <w:r>
        <w:t>}に，IPC のしきい値を変化させた場合の，CONSERVATIVE モードで実行される割合を示す．この割合が大きいほど，ILP が高いと判断され多くのサイクルが CONSERVATIVE モードで実行されていることを表す．また，</w:t>
      </w:r>
      <w:del w:id="314" w:author="秀樹 安藤" w:date="2020-12-14T13:19:00Z">
        <w:r w:rsidDel="00B21043">
          <w:delText>各</w:delText>
        </w:r>
        <w:r w:rsidDel="00B21043">
          <w:rPr>
            <w:rFonts w:hint="eastAsia"/>
          </w:rPr>
          <w:delText>判例</w:delText>
        </w:r>
      </w:del>
      <w:ins w:id="315" w:author="秀樹 安藤" w:date="2020-12-14T13:19:00Z">
        <w:r w:rsidR="00B21043">
          <w:rPr>
            <w:rFonts w:hint="eastAsia"/>
          </w:rPr>
          <w:t>凡例</w:t>
        </w:r>
      </w:ins>
      <w:r>
        <w:t xml:space="preserve">の IPC=X は，ILP が高いと判定する IPC のしきい値をX とした場合を示している．また，avg は全ベンチマークの平均を，high ILP avg は ILP の高いベンチマークでの平均を表している． </w:t>
      </w:r>
    </w:p>
    <w:p w14:paraId="4829FE45" w14:textId="77777777" w:rsidR="00CF35BC" w:rsidRDefault="00CF35BC" w:rsidP="00CF35BC"/>
    <w:p w14:paraId="0E0C7EDA" w14:textId="77777777" w:rsidR="00CF35BC" w:rsidRDefault="00CF35BC" w:rsidP="00CF35BC">
      <w:r>
        <w:rPr>
          <w:rFonts w:hint="eastAsia"/>
        </w:rPr>
        <w:t>当図より，</w:t>
      </w:r>
      <w:r>
        <w:t>IPC のしきい値が高くなるほど，CONSERVATIVE モードで実行される割合が小さくなっていることが分かる．これは，ILP が高いと判定される基準が厳しくなるためである．ILP の高いベンチマークに関して見ると，多くのベンチマークにおいて，しきい値が 3.5 の場合は CONSERVATIVE モードの割合が大きく，しきい値が 4.0 になると CONSERVATIVE モードの割合が小さくなっていることが分かる．high ILP avg を見ると，しきい値が 3.5 の場合は CONSERVATIVE モードの割合は 90\% 程度であるが，しきい値が 4.0 の場合は CONSERVATIVE モードの割合は 60\% 程度と小さくなる．</w:t>
      </w:r>
    </w:p>
    <w:p w14:paraId="106B263F" w14:textId="77777777" w:rsidR="00CF35BC" w:rsidRDefault="00CF35BC" w:rsidP="00CF35BC"/>
    <w:p w14:paraId="79A70970" w14:textId="77777777" w:rsidR="00CF35BC" w:rsidRDefault="00CF35BC" w:rsidP="00CF35BC">
      <w:r>
        <w:t>ILP が高い場合は CONSERVATIVE モードで実行することが望ましい．</w:t>
      </w:r>
      <w:commentRangeStart w:id="316"/>
      <w:r>
        <w:t>従って，IPC の</w:t>
      </w:r>
      <w:r>
        <w:lastRenderedPageBreak/>
        <w:t>しきい値は，3.5 程度が適当であるといえる．</w:t>
      </w:r>
      <w:commentRangeEnd w:id="316"/>
      <w:r w:rsidR="00B21043">
        <w:rPr>
          <w:rStyle w:val="a5"/>
        </w:rPr>
        <w:commentReference w:id="316"/>
      </w:r>
    </w:p>
    <w:p w14:paraId="182203A1" w14:textId="77777777" w:rsidR="00CF35BC" w:rsidRDefault="00CF35BC" w:rsidP="00CF35BC"/>
    <w:p w14:paraId="6BF1E75D" w14:textId="77777777" w:rsidR="00CF35BC" w:rsidRDefault="00CF35BC" w:rsidP="00CF35BC">
      <w:r>
        <w:t>\begin{figure}[</w:t>
      </w:r>
      <w:proofErr w:type="spellStart"/>
      <w:r>
        <w:t>htb</w:t>
      </w:r>
      <w:proofErr w:type="spellEnd"/>
      <w:r>
        <w:t>]</w:t>
      </w:r>
    </w:p>
    <w:p w14:paraId="3A45DD9C" w14:textId="77777777" w:rsidR="00CF35BC" w:rsidRDefault="00CF35BC" w:rsidP="00CF35BC">
      <w:r>
        <w:t xml:space="preserve">  \centering</w:t>
      </w:r>
    </w:p>
    <w:p w14:paraId="25538935"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proofErr w:type="spellStart"/>
      <w:r>
        <w:t>switch_ISR_rate</w:t>
      </w:r>
      <w:proofErr w:type="spellEnd"/>
      <w:r>
        <w:t>}</w:t>
      </w:r>
    </w:p>
    <w:p w14:paraId="10C38070" w14:textId="77777777" w:rsidR="00CF35BC" w:rsidRDefault="00CF35BC" w:rsidP="00CF35BC">
      <w:r>
        <w:t xml:space="preserve">  \caption{ISR を用いた SWITCH 方式の制御}</w:t>
      </w:r>
    </w:p>
    <w:p w14:paraId="3722F56C" w14:textId="77777777" w:rsidR="00CF35BC" w:rsidRDefault="00CF35BC" w:rsidP="00CF35BC">
      <w:r>
        <w:t xml:space="preserve">  \label{</w:t>
      </w:r>
      <w:proofErr w:type="spellStart"/>
      <w:r>
        <w:t>fig:switch_ISR_rate</w:t>
      </w:r>
      <w:proofErr w:type="spellEnd"/>
      <w:r>
        <w:t>}</w:t>
      </w:r>
    </w:p>
    <w:p w14:paraId="532DF491" w14:textId="77777777" w:rsidR="00CF35BC" w:rsidRDefault="00CF35BC" w:rsidP="00CF35BC">
      <w:r>
        <w:t>\end{figure}</w:t>
      </w:r>
    </w:p>
    <w:p w14:paraId="250C51B1" w14:textId="77777777" w:rsidR="00CF35BC" w:rsidRDefault="00CF35BC" w:rsidP="00CF35BC"/>
    <w:p w14:paraId="64A6C62B" w14:textId="77777777" w:rsidR="00CF35BC" w:rsidRDefault="00CF35BC" w:rsidP="00CF35BC">
      <w:r>
        <w:t>\subsubsection{ISR による制御}</w:t>
      </w:r>
    </w:p>
    <w:p w14:paraId="6D0D5BC6" w14:textId="77777777" w:rsidR="00CF35BC" w:rsidRDefault="00CF35BC" w:rsidP="00CF35BC">
      <w:r>
        <w:t>ILP の評価指標として，ISR を使用する場合の評価を行った．評価は IPC の場合と同様にセグメント数を（16，1）として行った．また，ILP による SWITCH 方式の制御のみ行い，MLP による制御は行っていない．</w:t>
      </w:r>
    </w:p>
    <w:p w14:paraId="3486BA4F" w14:textId="77777777" w:rsidR="00CF35BC" w:rsidRDefault="00CF35BC" w:rsidP="00CF35BC"/>
    <w:p w14:paraId="2FA63A73" w14:textId="3A7A431F" w:rsidR="00CF35BC" w:rsidRDefault="00CF35BC" w:rsidP="00CF35BC">
      <w:r>
        <w:t>\fig{</w:t>
      </w:r>
      <w:proofErr w:type="spellStart"/>
      <w:r>
        <w:t>switch_ISR_rate</w:t>
      </w:r>
      <w:proofErr w:type="spellEnd"/>
      <w:r>
        <w:t>}に，ISR のしきい値を変化させた場合の，CONSERVATIVE モードで実行される割合を示す．</w:t>
      </w:r>
      <w:del w:id="317" w:author="秀樹 安藤" w:date="2020-12-14T13:22:00Z">
        <w:r w:rsidDel="00B21043">
          <w:rPr>
            <w:rFonts w:hint="eastAsia"/>
          </w:rPr>
          <w:delText>各判例</w:delText>
        </w:r>
      </w:del>
      <w:ins w:id="318" w:author="秀樹 安藤" w:date="2020-12-14T13:22:00Z">
        <w:r w:rsidR="00B21043">
          <w:rPr>
            <w:rFonts w:hint="eastAsia"/>
          </w:rPr>
          <w:t>凡例</w:t>
        </w:r>
      </w:ins>
      <w:r>
        <w:t>の ISR=X は，ILP が高いと判定する ISR のしきい値を X とした場合を表す．</w:t>
      </w:r>
    </w:p>
    <w:p w14:paraId="171D07C6" w14:textId="77777777" w:rsidR="00CF35BC" w:rsidRDefault="00CF35BC" w:rsidP="00CF35BC"/>
    <w:p w14:paraId="4FC00108" w14:textId="169E80FA" w:rsidR="00CF35BC" w:rsidRDefault="00B21043" w:rsidP="00CF35BC">
      <w:ins w:id="319" w:author="秀樹 安藤" w:date="2020-12-14T13:23:00Z">
        <w:r>
          <w:rPr>
            <w:rFonts w:hint="eastAsia"/>
          </w:rPr>
          <w:t>同</w:t>
        </w:r>
      </w:ins>
      <w:del w:id="320" w:author="秀樹 安藤" w:date="2020-12-14T13:23:00Z">
        <w:r w:rsidR="00CF35BC" w:rsidDel="00B21043">
          <w:rPr>
            <w:rFonts w:hint="eastAsia"/>
          </w:rPr>
          <w:delText>当</w:delText>
        </w:r>
      </w:del>
      <w:r w:rsidR="00CF35BC">
        <w:rPr>
          <w:rFonts w:hint="eastAsia"/>
        </w:rPr>
        <w:t>図より，</w:t>
      </w:r>
      <w:r w:rsidR="00CF35BC">
        <w:t>ISR のしきい値が低くなるほど，CONSERVATIVE モードで実行される割合が小さくなっていることが分かる．これは，ILP が高いと判定される基準が厳しくなるためである．high ILP avg を見ると，しきい値が 5 の場合は CONSERVATIVE モードの割合は 60\% 程度であるが，しきい値が 10 の場合は CONSERVATIVE モードの割合は 90\% 程度と大きくなる．</w:t>
      </w:r>
    </w:p>
    <w:p w14:paraId="13F48266" w14:textId="77777777" w:rsidR="00CF35BC" w:rsidRDefault="00CF35BC" w:rsidP="00CF35BC"/>
    <w:p w14:paraId="263B4B83" w14:textId="77777777" w:rsidR="00CF35BC" w:rsidRDefault="00CF35BC" w:rsidP="00CF35BC">
      <w:r>
        <w:t>ILP が高い場合は CONSERVATIVE モードで実行することが望ましい．従って，ISR のしきい値は，10 程度が適当であるといえる．</w:t>
      </w:r>
    </w:p>
    <w:p w14:paraId="4BCCACDE" w14:textId="77777777" w:rsidR="00CF35BC" w:rsidRDefault="00CF35BC" w:rsidP="00CF35BC"/>
    <w:p w14:paraId="0610970B" w14:textId="77777777" w:rsidR="00CF35BC" w:rsidRDefault="00CF35BC" w:rsidP="00CF35BC">
      <w:r>
        <w:t>\begin{figure}[</w:t>
      </w:r>
      <w:proofErr w:type="spellStart"/>
      <w:r>
        <w:t>htb</w:t>
      </w:r>
      <w:proofErr w:type="spellEnd"/>
      <w:r>
        <w:t>]</w:t>
      </w:r>
    </w:p>
    <w:p w14:paraId="457F4508" w14:textId="77777777" w:rsidR="00CF35BC" w:rsidRDefault="00CF35BC" w:rsidP="00CF35BC">
      <w:r>
        <w:t xml:space="preserve">  \centering</w:t>
      </w:r>
    </w:p>
    <w:p w14:paraId="3E881B0C"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proofErr w:type="spellStart"/>
      <w:r>
        <w:t>switch_ILP_performance</w:t>
      </w:r>
      <w:proofErr w:type="spellEnd"/>
      <w:r>
        <w:t>}</w:t>
      </w:r>
    </w:p>
    <w:p w14:paraId="06827EB8" w14:textId="77777777" w:rsidR="00CF35BC" w:rsidRDefault="00CF35BC" w:rsidP="00CF35BC">
      <w:r>
        <w:t xml:space="preserve">  \caption{ILP による制御を行った SWITCH 方式による性能低下}</w:t>
      </w:r>
    </w:p>
    <w:p w14:paraId="574406C6" w14:textId="77777777" w:rsidR="00CF35BC" w:rsidRDefault="00CF35BC" w:rsidP="00CF35BC">
      <w:r>
        <w:t xml:space="preserve">  \label{</w:t>
      </w:r>
      <w:proofErr w:type="spellStart"/>
      <w:r>
        <w:t>fig:switch_ILP_performance</w:t>
      </w:r>
      <w:proofErr w:type="spellEnd"/>
      <w:r>
        <w:t>}</w:t>
      </w:r>
    </w:p>
    <w:p w14:paraId="67C4C107" w14:textId="77777777" w:rsidR="00CF35BC" w:rsidRDefault="00CF35BC" w:rsidP="00CF35BC">
      <w:r>
        <w:t>\end{figure}</w:t>
      </w:r>
    </w:p>
    <w:p w14:paraId="022E275A" w14:textId="77777777" w:rsidR="00CF35BC" w:rsidRDefault="00CF35BC" w:rsidP="00CF35BC"/>
    <w:p w14:paraId="3FA85A33" w14:textId="77777777" w:rsidR="00CF35BC" w:rsidRDefault="00CF35BC" w:rsidP="00CF35BC">
      <w:r>
        <w:t>\begin{figure}[</w:t>
      </w:r>
      <w:proofErr w:type="spellStart"/>
      <w:r>
        <w:t>htb</w:t>
      </w:r>
      <w:proofErr w:type="spellEnd"/>
      <w:r>
        <w:t>]</w:t>
      </w:r>
    </w:p>
    <w:p w14:paraId="38991A57" w14:textId="77777777" w:rsidR="00CF35BC" w:rsidRDefault="00CF35BC" w:rsidP="00CF35BC">
      <w:r>
        <w:t xml:space="preserve">  \centering</w:t>
      </w:r>
    </w:p>
    <w:p w14:paraId="649454D8" w14:textId="77777777" w:rsidR="00CF35BC" w:rsidRDefault="00CF35BC" w:rsidP="00CF35BC">
      <w:r>
        <w:lastRenderedPageBreak/>
        <w:t xml:space="preserve">  \</w:t>
      </w:r>
      <w:proofErr w:type="spellStart"/>
      <w:r>
        <w:t>includegraphics</w:t>
      </w:r>
      <w:proofErr w:type="spellEnd"/>
      <w:r>
        <w:t>[</w:t>
      </w:r>
      <w:proofErr w:type="spellStart"/>
      <w:r>
        <w:t>keepaspectratio</w:t>
      </w:r>
      <w:proofErr w:type="spellEnd"/>
      <w:r>
        <w:t>, scale=.8]{</w:t>
      </w:r>
      <w:proofErr w:type="spellStart"/>
      <w:r>
        <w:t>switch_ILP_comp</w:t>
      </w:r>
      <w:proofErr w:type="spellEnd"/>
      <w:r>
        <w:t>}</w:t>
      </w:r>
    </w:p>
    <w:p w14:paraId="2987C91F" w14:textId="77777777" w:rsidR="00CF35BC" w:rsidRDefault="00CF35BC" w:rsidP="00CF35BC">
      <w:r>
        <w:t xml:space="preserve">  \caption{ILP による制御を行った SWITCH 方式によるタグ比較回数}</w:t>
      </w:r>
    </w:p>
    <w:p w14:paraId="593B7E41" w14:textId="77777777" w:rsidR="00CF35BC" w:rsidRDefault="00CF35BC" w:rsidP="00CF35BC">
      <w:r>
        <w:t xml:space="preserve">  \label{</w:t>
      </w:r>
      <w:proofErr w:type="spellStart"/>
      <w:r>
        <w:t>fig:switch_ILP_comp</w:t>
      </w:r>
      <w:proofErr w:type="spellEnd"/>
      <w:r>
        <w:t>}</w:t>
      </w:r>
    </w:p>
    <w:p w14:paraId="5A677534" w14:textId="77777777" w:rsidR="00CF35BC" w:rsidRDefault="00CF35BC" w:rsidP="00CF35BC">
      <w:r>
        <w:t>\end{figure}</w:t>
      </w:r>
    </w:p>
    <w:p w14:paraId="4E0833D1" w14:textId="77777777" w:rsidR="00CF35BC" w:rsidRDefault="00CF35BC" w:rsidP="00CF35BC"/>
    <w:p w14:paraId="2BB8B04B" w14:textId="77777777" w:rsidR="00CF35BC" w:rsidRDefault="00CF35BC" w:rsidP="00CF35BC">
      <w:r>
        <w:t>\subsubsection{IPC と ISR の比較}</w:t>
      </w:r>
    </w:p>
    <w:p w14:paraId="674FFF24" w14:textId="77777777" w:rsidR="00CF35BC" w:rsidRDefault="00CF35BC" w:rsidP="00CF35BC">
      <w:r>
        <w:t>\fig{</w:t>
      </w:r>
      <w:proofErr w:type="spellStart"/>
      <w:r>
        <w:t>switch_ILP_performance</w:t>
      </w:r>
      <w:proofErr w:type="spellEnd"/>
      <w:r>
        <w:t>}に，IPC と ISR を用いて制御を行う SWITCH 方式での性能低下を示す．MLP による制御は行っていない．同図より，ILP が高いベンチマークにおいては，IPC と ISR いずれの指標においても正しく評価できており，結果として SWITCH による性能低下が CONSERVATIVE と同程度に抑制できていることがわかる．また，ILP が高くないベンチマークにおいては，IPC と ISR による制御において大きな差はみられない．平均を見ても</w:t>
      </w:r>
      <w:r>
        <w:rPr>
          <w:rFonts w:hint="eastAsia"/>
        </w:rPr>
        <w:t>，</w:t>
      </w:r>
      <w:r>
        <w:t>IPC と ISR は同程度であると言える．</w:t>
      </w:r>
    </w:p>
    <w:p w14:paraId="02FBF660" w14:textId="77777777" w:rsidR="00CF35BC" w:rsidRDefault="00CF35BC" w:rsidP="00CF35BC"/>
    <w:p w14:paraId="172782BD" w14:textId="2AAFBCB9" w:rsidR="00CF35BC" w:rsidRDefault="00CF35BC" w:rsidP="00CF35BC">
      <w:r>
        <w:t>\fig{</w:t>
      </w:r>
      <w:proofErr w:type="spellStart"/>
      <w:r>
        <w:t>switch_ILP_comp</w:t>
      </w:r>
      <w:proofErr w:type="spellEnd"/>
      <w:r>
        <w:t>}に，IPC と ISR を用いて制御を行う SWITCH 方式でのタグ比較回数を示す．タグ比較回数も，性能低下と同様に IPC と ISR で大きな差は見られないが，exchange2 と fotonik3d に関しては，IPC を用いた制御のほうが ISR を用いた制御よりもタグ比較回数が少ないことが分かる．この理由は，この 2 つ</w:t>
      </w:r>
      <w:ins w:id="321" w:author="秀樹 安藤" w:date="2020-12-14T13:26:00Z">
        <w:r w:rsidR="00314095">
          <w:rPr>
            <w:rFonts w:hint="eastAsia"/>
          </w:rPr>
          <w:t>の</w:t>
        </w:r>
      </w:ins>
      <w:r>
        <w:t>ベンチマークについては，IPC を用いた制御で ILP が低いと判定されているのに対して，ISR を用いた制御では ILP が高いと判</w:t>
      </w:r>
      <w:r>
        <w:rPr>
          <w:rFonts w:hint="eastAsia"/>
        </w:rPr>
        <w:t>定されているためである．</w:t>
      </w:r>
    </w:p>
    <w:p w14:paraId="61CF598A" w14:textId="77777777" w:rsidR="00CF35BC" w:rsidRDefault="00CF35BC" w:rsidP="00CF35BC"/>
    <w:p w14:paraId="6AAADB8C" w14:textId="77777777" w:rsidR="00CF35BC" w:rsidRDefault="00CF35BC" w:rsidP="00CF35BC">
      <w:r>
        <w:t>exchange2 及び fotonik3d は提案手法によって性能低下を起こさないベンチマークであるため，ILP が高いと判定されて CONSERVATIVE モードで実行されることは望ましくない．従って，これらのベンチマークを ILP が低いと判定できる IPC による制御のほうが適していると考えられる．</w:t>
      </w:r>
    </w:p>
    <w:p w14:paraId="37B57096" w14:textId="77777777" w:rsidR="00CF35BC" w:rsidRDefault="00CF35BC" w:rsidP="00CF35BC"/>
    <w:p w14:paraId="46AD0574" w14:textId="77777777" w:rsidR="00CF35BC" w:rsidRDefault="00CF35BC" w:rsidP="00CF35BC">
      <w:r>
        <w:rPr>
          <w:rFonts w:hint="eastAsia"/>
        </w:rPr>
        <w:t>以上の評価から，</w:t>
      </w:r>
      <w:r>
        <w:t>ISR による制御は一部の ILP が低いベンチマークを ILP が高いと判定してしまうため，IPC を 用いた制御のほうがより適していると言える．SWITCH 方式における ILP の判定は，IPC を用いることとし，ILP が高いとする IPC のしきい値は 3.5 とする．</w:t>
      </w:r>
    </w:p>
    <w:p w14:paraId="76B7209C" w14:textId="77777777" w:rsidR="00CF35BC" w:rsidRDefault="00CF35BC" w:rsidP="00CF35BC"/>
    <w:p w14:paraId="6A6AE8F8" w14:textId="77777777" w:rsidR="00CF35BC" w:rsidRDefault="00CF35BC" w:rsidP="00CF35BC">
      <w:r>
        <w:t>\subsection{MLPの評価値}</w:t>
      </w:r>
    </w:p>
    <w:p w14:paraId="22786C4E" w14:textId="77777777" w:rsidR="00CF35BC" w:rsidRDefault="00CF35BC" w:rsidP="00CF35BC">
      <w:r>
        <w:t>MLP を評価する値として LLC MPKI の評価を行う．評価の方針としては，LLC MPKI のしきい値に関して適当な値を求める．適当なしきい値は，しきい値を変化させた場合に，MLP の高いベンチマークにおいて，CONSERVATIVE モードで実行される割合を評価することによって決定する．</w:t>
      </w:r>
    </w:p>
    <w:p w14:paraId="00DFA9A2" w14:textId="77777777" w:rsidR="00CF35BC" w:rsidRDefault="00CF35BC" w:rsidP="00CF35BC"/>
    <w:p w14:paraId="1F7B4F4C" w14:textId="77777777" w:rsidR="00CF35BC" w:rsidRDefault="00CF35BC" w:rsidP="00CF35BC">
      <w:r>
        <w:lastRenderedPageBreak/>
        <w:t>\begin{figure}[</w:t>
      </w:r>
      <w:proofErr w:type="spellStart"/>
      <w:r>
        <w:t>htb</w:t>
      </w:r>
      <w:proofErr w:type="spellEnd"/>
      <w:r>
        <w:t>]</w:t>
      </w:r>
    </w:p>
    <w:p w14:paraId="589DC6DD" w14:textId="77777777" w:rsidR="00CF35BC" w:rsidRDefault="00CF35BC" w:rsidP="00CF35BC">
      <w:r>
        <w:t xml:space="preserve">  \centering</w:t>
      </w:r>
    </w:p>
    <w:p w14:paraId="37E2F0BA"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proofErr w:type="spellStart"/>
      <w:r>
        <w:t>switch_MPKI_rate</w:t>
      </w:r>
      <w:proofErr w:type="spellEnd"/>
      <w:r>
        <w:t>}</w:t>
      </w:r>
    </w:p>
    <w:p w14:paraId="1839E90A" w14:textId="77777777" w:rsidR="00CF35BC" w:rsidRDefault="00CF35BC" w:rsidP="00CF35BC">
      <w:r>
        <w:t xml:space="preserve">  \caption{LLC MPKI による SWITCH 方式の制御}</w:t>
      </w:r>
    </w:p>
    <w:p w14:paraId="00ADD378" w14:textId="77777777" w:rsidR="00CF35BC" w:rsidRDefault="00CF35BC" w:rsidP="00CF35BC">
      <w:r>
        <w:t xml:space="preserve">  \label{</w:t>
      </w:r>
      <w:proofErr w:type="spellStart"/>
      <w:r>
        <w:t>fig:switch_MPKI_rate</w:t>
      </w:r>
      <w:proofErr w:type="spellEnd"/>
      <w:r>
        <w:t>}</w:t>
      </w:r>
    </w:p>
    <w:p w14:paraId="279643DD" w14:textId="77777777" w:rsidR="00CF35BC" w:rsidRDefault="00CF35BC" w:rsidP="00CF35BC">
      <w:r>
        <w:t>\end{figure}</w:t>
      </w:r>
    </w:p>
    <w:p w14:paraId="4AB641A3" w14:textId="77777777" w:rsidR="00CF35BC" w:rsidRDefault="00CF35BC" w:rsidP="00CF35BC"/>
    <w:p w14:paraId="4D00F314" w14:textId="77777777" w:rsidR="00CF35BC" w:rsidRDefault="00CF35BC" w:rsidP="00CF35BC">
      <w:r>
        <w:t>\subsubsection{</w:t>
      </w:r>
      <w:commentRangeStart w:id="322"/>
      <w:r>
        <w:t>LLC MPKI による制御</w:t>
      </w:r>
      <w:commentRangeEnd w:id="322"/>
      <w:r w:rsidR="00C00949">
        <w:rPr>
          <w:rStyle w:val="a5"/>
        </w:rPr>
        <w:commentReference w:id="322"/>
      </w:r>
      <w:r>
        <w:t>}</w:t>
      </w:r>
    </w:p>
    <w:p w14:paraId="387A14CB" w14:textId="77777777" w:rsidR="00CF35BC" w:rsidRDefault="00CF35BC" w:rsidP="00CF35BC">
      <w:r>
        <w:rPr>
          <w:rFonts w:hint="eastAsia"/>
        </w:rPr>
        <w:t>本評価は，セグメント数を（</w:t>
      </w:r>
      <w:r>
        <w:t>16，1）として行った．また，MLP による SWITCH 方式の制御のみ行い，ILP による制御は行っていない．</w:t>
      </w:r>
    </w:p>
    <w:p w14:paraId="3E7C7102" w14:textId="77777777" w:rsidR="00CF35BC" w:rsidRDefault="00CF35BC" w:rsidP="00CF35BC"/>
    <w:p w14:paraId="47083B95" w14:textId="53A34ECD" w:rsidR="00CF35BC" w:rsidRDefault="00CF35BC" w:rsidP="00CF35BC">
      <w:r>
        <w:t>\fig{</w:t>
      </w:r>
      <w:proofErr w:type="spellStart"/>
      <w:r>
        <w:t>switch_MPKI_rate</w:t>
      </w:r>
      <w:proofErr w:type="spellEnd"/>
      <w:r>
        <w:t>}に，LLC MPKI のしきい値を変化させた場合の，CONSERVATIVE モードで実行される割合を示す．</w:t>
      </w:r>
      <w:del w:id="323" w:author="秀樹 安藤" w:date="2020-12-14T13:43:00Z">
        <w:r w:rsidDel="00C00949">
          <w:rPr>
            <w:rFonts w:hint="eastAsia"/>
          </w:rPr>
          <w:delText>各判例</w:delText>
        </w:r>
      </w:del>
      <w:ins w:id="324" w:author="秀樹 安藤" w:date="2020-12-14T13:43:00Z">
        <w:r w:rsidR="00C00949">
          <w:rPr>
            <w:rFonts w:hint="eastAsia"/>
          </w:rPr>
          <w:t>凡例</w:t>
        </w:r>
      </w:ins>
      <w:r>
        <w:t xml:space="preserve">の MPKI=X は，MLP が高いと判定する LLC MPKI のしきい値を X とした場合を表す．また，avg は全ベンチマークの平均を，high MLP avg は MLP の高いベンチマークでの平均を示している． </w:t>
      </w:r>
    </w:p>
    <w:p w14:paraId="21E2A583" w14:textId="77777777" w:rsidR="00CF35BC" w:rsidRDefault="00CF35BC" w:rsidP="00CF35BC"/>
    <w:p w14:paraId="0EF45907" w14:textId="77777777" w:rsidR="00CF35BC" w:rsidRDefault="00CF35BC" w:rsidP="00CF35BC">
      <w:r>
        <w:rPr>
          <w:rFonts w:hint="eastAsia"/>
        </w:rPr>
        <w:t>当図より，</w:t>
      </w:r>
      <w:r>
        <w:t>LLC MPKI しきい値が高くなるほど，CONSERVATIVE で実行される割合が小さくなっていることが分かる．これは，LLC MPKI が高いと判定される基準が厳しくなるためである．</w:t>
      </w:r>
    </w:p>
    <w:p w14:paraId="4F080B21" w14:textId="77777777" w:rsidR="00CF35BC" w:rsidRDefault="00CF35BC" w:rsidP="00CF35BC"/>
    <w:p w14:paraId="029FC390" w14:textId="77777777" w:rsidR="00CF35BC" w:rsidRDefault="00CF35BC" w:rsidP="00CF35BC">
      <w:r>
        <w:t>MLP の高いベンチマークに関して考える．</w:t>
      </w:r>
      <w:proofErr w:type="spellStart"/>
      <w:r>
        <w:t>omnetpp</w:t>
      </w:r>
      <w:proofErr w:type="spellEnd"/>
      <w:r>
        <w:t xml:space="preserve"> と </w:t>
      </w:r>
      <w:proofErr w:type="spellStart"/>
      <w:r>
        <w:t>lbm</w:t>
      </w:r>
      <w:proofErr w:type="spellEnd"/>
      <w:r>
        <w:t xml:space="preserve"> においては，しきい値が 2 以下場合は CONSERVATIVE モードの割合が大きいが，しきい値が 3 以上 になると CONSERVATIVE モードの割合が急激に小さくなっていることが分かる．</w:t>
      </w:r>
      <w:proofErr w:type="spellStart"/>
      <w:r>
        <w:t>xalancbmk</w:t>
      </w:r>
      <w:proofErr w:type="spellEnd"/>
      <w:r>
        <w:t xml:space="preserve"> に関しては，MLP の高いベンチマークの中でも特にメモリ・インテンシブなベンチマーク（LLC MPKI が 10 程度）であるため，しきい値を 5 まで増加させても CONSERVATIVE の割合は大きく変化しない．</w:t>
      </w:r>
    </w:p>
    <w:p w14:paraId="461E253B" w14:textId="77777777" w:rsidR="00CF35BC" w:rsidRDefault="00CF35BC" w:rsidP="00CF35BC"/>
    <w:p w14:paraId="0D8731F0" w14:textId="77777777" w:rsidR="00CF35BC" w:rsidRDefault="00CF35BC" w:rsidP="00CF35BC">
      <w:r>
        <w:t>MLP が高い場合は CONSERVATIVE モードで実行することが望ましい．従って，LLC MPKI のしきい値は，2 程度が適当であるといえる．</w:t>
      </w:r>
    </w:p>
    <w:p w14:paraId="16938514" w14:textId="77777777" w:rsidR="00CF35BC" w:rsidRDefault="00CF35BC" w:rsidP="00CF35BC"/>
    <w:p w14:paraId="34650F48" w14:textId="77777777" w:rsidR="00CF35BC" w:rsidRDefault="00CF35BC" w:rsidP="00CF35BC">
      <w:r>
        <w:t>\begin{figure}[</w:t>
      </w:r>
      <w:proofErr w:type="spellStart"/>
      <w:r>
        <w:t>htb</w:t>
      </w:r>
      <w:proofErr w:type="spellEnd"/>
      <w:r>
        <w:t>]</w:t>
      </w:r>
    </w:p>
    <w:p w14:paraId="24080DC8" w14:textId="77777777" w:rsidR="00CF35BC" w:rsidRDefault="00CF35BC" w:rsidP="00CF35BC">
      <w:r>
        <w:t xml:space="preserve">  \centering</w:t>
      </w:r>
    </w:p>
    <w:p w14:paraId="64057637" w14:textId="77777777" w:rsidR="00CF35BC" w:rsidRDefault="00CF35BC" w:rsidP="00CF35BC">
      <w:r>
        <w:t xml:space="preserve">  \</w:t>
      </w:r>
      <w:proofErr w:type="spellStart"/>
      <w:r>
        <w:t>includegraphics</w:t>
      </w:r>
      <w:proofErr w:type="spellEnd"/>
      <w:r>
        <w:t>[</w:t>
      </w:r>
      <w:proofErr w:type="spellStart"/>
      <w:r>
        <w:t>keepaspectratio</w:t>
      </w:r>
      <w:proofErr w:type="spellEnd"/>
      <w:r>
        <w:t>, scale=.8]{moderate_16_1}</w:t>
      </w:r>
    </w:p>
    <w:p w14:paraId="4094FD8A" w14:textId="77777777" w:rsidR="00CF35BC" w:rsidRDefault="00CF35BC" w:rsidP="00CF35BC">
      <w:r>
        <w:t xml:space="preserve">  \caption{SWITCH 方式におけるモードの割合（16，1）}</w:t>
      </w:r>
    </w:p>
    <w:p w14:paraId="2ECF5DA4" w14:textId="77777777" w:rsidR="00CF35BC" w:rsidRDefault="00CF35BC" w:rsidP="00CF35BC">
      <w:r>
        <w:t xml:space="preserve">  \label{fig:moderate_16_1}</w:t>
      </w:r>
    </w:p>
    <w:p w14:paraId="6448337E" w14:textId="77777777" w:rsidR="00CF35BC" w:rsidRDefault="00CF35BC" w:rsidP="00CF35BC">
      <w:r>
        <w:t>\end{figure}</w:t>
      </w:r>
    </w:p>
    <w:p w14:paraId="40EC5D96" w14:textId="77777777" w:rsidR="00CF35BC" w:rsidRDefault="00CF35BC" w:rsidP="00CF35BC"/>
    <w:p w14:paraId="46CF2426" w14:textId="77777777" w:rsidR="00CF35BC" w:rsidRDefault="00CF35BC" w:rsidP="00CF35BC">
      <w:r>
        <w:t>\begin{figure}[</w:t>
      </w:r>
      <w:proofErr w:type="spellStart"/>
      <w:r>
        <w:t>htb</w:t>
      </w:r>
      <w:proofErr w:type="spellEnd"/>
      <w:r>
        <w:t>]</w:t>
      </w:r>
    </w:p>
    <w:p w14:paraId="13AAABC9" w14:textId="77777777" w:rsidR="00CF35BC" w:rsidRDefault="00CF35BC" w:rsidP="00CF35BC">
      <w:r>
        <w:t xml:space="preserve">  \centering</w:t>
      </w:r>
    </w:p>
    <w:p w14:paraId="158CF9AA" w14:textId="77777777" w:rsidR="00CF35BC" w:rsidRDefault="00CF35BC" w:rsidP="00CF35BC">
      <w:r>
        <w:t xml:space="preserve">  \</w:t>
      </w:r>
      <w:proofErr w:type="spellStart"/>
      <w:r>
        <w:t>includegraphics</w:t>
      </w:r>
      <w:proofErr w:type="spellEnd"/>
      <w:r>
        <w:t>[</w:t>
      </w:r>
      <w:proofErr w:type="spellStart"/>
      <w:r>
        <w:t>keepaspectratio</w:t>
      </w:r>
      <w:proofErr w:type="spellEnd"/>
      <w:r>
        <w:t>, scale=.8]{moderate_8_2}</w:t>
      </w:r>
    </w:p>
    <w:p w14:paraId="5C52B8B6" w14:textId="77777777" w:rsidR="00CF35BC" w:rsidRDefault="00CF35BC" w:rsidP="00CF35BC">
      <w:r>
        <w:t xml:space="preserve">  \caption{SWITCH 方式におけるモードの割合（8，2）}</w:t>
      </w:r>
    </w:p>
    <w:p w14:paraId="6C8502AB" w14:textId="77777777" w:rsidR="00CF35BC" w:rsidRDefault="00CF35BC" w:rsidP="00CF35BC">
      <w:r>
        <w:t xml:space="preserve">  \label{fig:moderate_8_2}</w:t>
      </w:r>
    </w:p>
    <w:p w14:paraId="45C4512F" w14:textId="77777777" w:rsidR="00CF35BC" w:rsidRDefault="00CF35BC" w:rsidP="00CF35BC">
      <w:r>
        <w:t>\end{figure}</w:t>
      </w:r>
    </w:p>
    <w:p w14:paraId="176B43AE" w14:textId="77777777" w:rsidR="00CF35BC" w:rsidRDefault="00CF35BC" w:rsidP="00CF35BC"/>
    <w:p w14:paraId="09102841" w14:textId="77777777" w:rsidR="00CF35BC" w:rsidRDefault="00CF35BC" w:rsidP="00CF35BC">
      <w:r>
        <w:t>\subsection{IPC と LLC MPKI を用いた制御に関する評価}</w:t>
      </w:r>
    </w:p>
    <w:p w14:paraId="4BE50860" w14:textId="77777777" w:rsidR="00CF35BC" w:rsidRDefault="00CF35BC" w:rsidP="00CF35BC">
      <w:r>
        <w:t>ILP と MLP による制御を同時に行った場合に関して評価を行う．SWITCH 方式において，上記で決定したしきい値を用いて制御を行った際の，AGGRESSIVE モードと CONSERVATIVE モードで実行される割合を\fig{moderate_16_1}に示す．セグメント数は（16，1）である．</w:t>
      </w:r>
    </w:p>
    <w:p w14:paraId="2C7F1EA5" w14:textId="77777777" w:rsidR="00CF35BC" w:rsidRDefault="00CF35BC" w:rsidP="00CF35BC"/>
    <w:p w14:paraId="23C77CA1" w14:textId="77777777" w:rsidR="00CF35BC" w:rsidRDefault="00CF35BC" w:rsidP="00CF35BC">
      <w:r>
        <w:rPr>
          <w:rFonts w:hint="eastAsia"/>
        </w:rPr>
        <w:t>同図より，</w:t>
      </w:r>
      <w:r>
        <w:t>ILP 及び MLP の高いベンチマークは CONSERVATIVE モードの割合が多く，その他のベンチマークにおいては AGGRESSIVE モードの割合が高いことがわかる．したがって，容量効率の重要性に応じて適切なモードを選択できていると言える．</w:t>
      </w:r>
    </w:p>
    <w:p w14:paraId="3704FA6A" w14:textId="77777777" w:rsidR="00CF35BC" w:rsidRDefault="00CF35BC" w:rsidP="00CF35BC"/>
    <w:p w14:paraId="55078AC0" w14:textId="77777777" w:rsidR="00CF35BC" w:rsidRDefault="00CF35BC" w:rsidP="00CF35BC">
      <w:r>
        <w:rPr>
          <w:rFonts w:hint="eastAsia"/>
        </w:rPr>
        <w:t>セグメント数が異なる場合でも同様の制御が行えるか確かめるため，（</w:t>
      </w:r>
      <w:r>
        <w:t>8，2）においても同様の測定を行った．結果を\fig{moderate_8_2}に示す．当図より （8，2） の場合においても，ILP または MLP が高いベンチマークは CONSERVATIVE モードの割合が高く，そうでないベンチマークでは AGGRESSIVE モードの割合が高いことがわかる．したがって，（16，1）で決定した IPC や LLC MPKI のしきい値は，異なるセグメント数であっても有効であるといえる．</w:t>
      </w:r>
    </w:p>
    <w:p w14:paraId="1D62C437" w14:textId="77777777" w:rsidR="00CF35BC" w:rsidRDefault="00CF35BC" w:rsidP="00CF35BC"/>
    <w:p w14:paraId="710E2B00" w14:textId="77777777" w:rsidR="00CF35BC" w:rsidRDefault="00CF35BC" w:rsidP="00CF35BC"/>
    <w:p w14:paraId="4794819B" w14:textId="77777777" w:rsidR="00CF35BC" w:rsidRDefault="00CF35BC" w:rsidP="00CF35BC">
      <w:r>
        <w:t>\begin{figure}[</w:t>
      </w:r>
      <w:proofErr w:type="spellStart"/>
      <w:r>
        <w:t>htb</w:t>
      </w:r>
      <w:proofErr w:type="spellEnd"/>
      <w:r>
        <w:t>]</w:t>
      </w:r>
    </w:p>
    <w:p w14:paraId="273CF2A6" w14:textId="77777777" w:rsidR="00CF35BC" w:rsidRDefault="00CF35BC" w:rsidP="00CF35BC">
      <w:r>
        <w:t xml:space="preserve">  \centering</w:t>
      </w:r>
    </w:p>
    <w:p w14:paraId="68358DE3" w14:textId="77777777" w:rsidR="00CF35BC" w:rsidRDefault="00CF35BC" w:rsidP="00CF35BC">
      <w:r>
        <w:t xml:space="preserve">  \</w:t>
      </w:r>
      <w:proofErr w:type="spellStart"/>
      <w:r>
        <w:t>includegraphics</w:t>
      </w:r>
      <w:proofErr w:type="spellEnd"/>
      <w:r>
        <w:t>[</w:t>
      </w:r>
      <w:proofErr w:type="spellStart"/>
      <w:r>
        <w:t>keepaspectratio</w:t>
      </w:r>
      <w:proofErr w:type="spellEnd"/>
      <w:r>
        <w:t>, scale=.8]{</w:t>
      </w:r>
      <w:commentRangeStart w:id="325"/>
      <w:proofErr w:type="spellStart"/>
      <w:r>
        <w:t>segment_num</w:t>
      </w:r>
      <w:commentRangeEnd w:id="325"/>
      <w:proofErr w:type="spellEnd"/>
      <w:r w:rsidR="00C939DF">
        <w:rPr>
          <w:rStyle w:val="a5"/>
        </w:rPr>
        <w:commentReference w:id="325"/>
      </w:r>
      <w:r>
        <w:t>}</w:t>
      </w:r>
    </w:p>
    <w:p w14:paraId="69913785" w14:textId="055FB216" w:rsidR="00CF35BC" w:rsidRDefault="00CF35BC" w:rsidP="00CF35BC">
      <w:r>
        <w:t xml:space="preserve">  \caption{セグメント数の違いによるタグ比較回数</w:t>
      </w:r>
      <w:del w:id="326" w:author="秀樹 安藤" w:date="2020-12-14T13:48:00Z">
        <w:r w:rsidDel="00C939DF">
          <w:delText>の削減</w:delText>
        </w:r>
      </w:del>
      <w:r>
        <w:t>と性能低下の散布図}</w:t>
      </w:r>
    </w:p>
    <w:p w14:paraId="030BE567" w14:textId="77777777" w:rsidR="00CF35BC" w:rsidRDefault="00CF35BC" w:rsidP="00CF35BC">
      <w:r>
        <w:t xml:space="preserve">  \label{</w:t>
      </w:r>
      <w:proofErr w:type="spellStart"/>
      <w:r>
        <w:t>fig:segment_num</w:t>
      </w:r>
      <w:proofErr w:type="spellEnd"/>
      <w:r>
        <w:t>}</w:t>
      </w:r>
    </w:p>
    <w:p w14:paraId="7A6C4C19" w14:textId="77777777" w:rsidR="00CF35BC" w:rsidRDefault="00CF35BC" w:rsidP="00CF35BC">
      <w:r>
        <w:t>\end{figure}</w:t>
      </w:r>
    </w:p>
    <w:p w14:paraId="27B05751" w14:textId="77777777" w:rsidR="00CF35BC" w:rsidRDefault="00CF35BC" w:rsidP="00CF35BC"/>
    <w:p w14:paraId="33128F20" w14:textId="77777777" w:rsidR="00CF35BC" w:rsidRDefault="00CF35BC" w:rsidP="00CF35BC">
      <w:r>
        <w:t>\section{セグメントの分割数に関する評価}</w:t>
      </w:r>
    </w:p>
    <w:p w14:paraId="6A098A27" w14:textId="77777777" w:rsidR="00CF35BC" w:rsidRDefault="00CF35BC" w:rsidP="00CF35BC">
      <w:r>
        <w:t>\label{</w:t>
      </w:r>
      <w:proofErr w:type="spellStart"/>
      <w:r>
        <w:t>sec:eval_ipc_comp</w:t>
      </w:r>
      <w:proofErr w:type="spellEnd"/>
      <w:r>
        <w:t>}</w:t>
      </w:r>
    </w:p>
    <w:p w14:paraId="0B05D79B" w14:textId="77777777" w:rsidR="00CF35BC" w:rsidRDefault="00CF35BC" w:rsidP="00CF35BC">
      <w:r>
        <w:rPr>
          <w:rFonts w:hint="eastAsia"/>
        </w:rPr>
        <w:t>セグメントの分割数を変化させて提案手法を評価し，最適であるセグメントの分割数を決</w:t>
      </w:r>
      <w:r>
        <w:rPr>
          <w:rFonts w:hint="eastAsia"/>
        </w:rPr>
        <w:lastRenderedPageBreak/>
        <w:t>定する．評価の基準としては，提案手法において次の条件を満たすセグメント数の組み合わせを最適と判断する．</w:t>
      </w:r>
    </w:p>
    <w:p w14:paraId="7A2D1C30" w14:textId="77777777" w:rsidR="00CF35BC" w:rsidRDefault="00CF35BC" w:rsidP="00CF35BC">
      <w:r>
        <w:t>\begin{itemize}</w:t>
      </w:r>
    </w:p>
    <w:p w14:paraId="2F9F5733" w14:textId="77777777" w:rsidR="00CF35BC" w:rsidRDefault="00CF35BC" w:rsidP="00CF35BC">
      <w:r>
        <w:t xml:space="preserve">  \item 性能低下が全ベンチマークで 5\% 以下</w:t>
      </w:r>
    </w:p>
    <w:p w14:paraId="0EE0F973" w14:textId="77777777" w:rsidR="00CF35BC" w:rsidRDefault="00CF35BC" w:rsidP="00CF35BC">
      <w:r>
        <w:t xml:space="preserve">  \item タグ比較回数の平均が最も少ない</w:t>
      </w:r>
    </w:p>
    <w:p w14:paraId="67CE73E9" w14:textId="77777777" w:rsidR="00CF35BC" w:rsidRDefault="00CF35BC" w:rsidP="00CF35BC">
      <w:r>
        <w:t>\end{itemize}</w:t>
      </w:r>
    </w:p>
    <w:p w14:paraId="7641A841" w14:textId="77777777" w:rsidR="00CF35BC" w:rsidRDefault="00CF35BC" w:rsidP="00CF35BC"/>
    <w:p w14:paraId="4FE0B40F" w14:textId="77777777" w:rsidR="00CF35BC" w:rsidRDefault="00CF35BC" w:rsidP="00CF35BC">
      <w:r>
        <w:t>\fig{</w:t>
      </w:r>
      <w:proofErr w:type="spellStart"/>
      <w:r>
        <w:t>segment_num</w:t>
      </w:r>
      <w:proofErr w:type="spellEnd"/>
      <w:r>
        <w:t>}に，メイン・セグメント数とサブ・セグメント数を変化させた場合の，SWITCH 方式での性能低下とタグ比較回数の散布図を示す．図中の各点にはメイン・セグメント数とサブ・セグメント数を（メイン・セグメント数，サブ・セグメント数）という形式で付与している．横軸は最も性能低下が大きかったベンチマークにおける性能低下を示し，縦軸は全ベンチマークでの平均のタグ比較回数を示す．</w:t>
      </w:r>
    </w:p>
    <w:p w14:paraId="7A687365" w14:textId="77777777" w:rsidR="00CF35BC" w:rsidRDefault="00CF35BC" w:rsidP="00CF35BC"/>
    <w:p w14:paraId="141FE2A1" w14:textId="77777777" w:rsidR="00CF35BC" w:rsidRDefault="00CF35BC" w:rsidP="00CF35BC">
      <w:r>
        <w:rPr>
          <w:rFonts w:hint="eastAsia"/>
        </w:rPr>
        <w:t>同図より，セグメントの総数が増えると，タグ比較回数はより削減されるが，同時に性能低下も大きくなることがわかる．特に，（</w:t>
      </w:r>
      <w:r>
        <w:t>8，4）や（16，2）など，セグメントの総数が 32 を超えると，性能低下率が急激に増加している．</w:t>
      </w:r>
    </w:p>
    <w:p w14:paraId="2645F48F" w14:textId="77777777" w:rsidR="00CF35BC" w:rsidRDefault="00CF35BC" w:rsidP="00CF35BC"/>
    <w:p w14:paraId="64C3E305" w14:textId="77777777" w:rsidR="00CF35BC" w:rsidRDefault="00CF35BC" w:rsidP="00CF35BC">
      <w:r>
        <w:t>\fig{</w:t>
      </w:r>
      <w:proofErr w:type="spellStart"/>
      <w:r>
        <w:t>segment_num</w:t>
      </w:r>
      <w:proofErr w:type="spellEnd"/>
      <w:r>
        <w:t>}において性能低下が 5\% より小さいセグメント数の組み合わせのうち，最もタグ比較回数の少ない（8，2）を最適が最適な組み合わせである．このときのタグ比較回数は 18\%（82\% 削減）となる．</w:t>
      </w:r>
    </w:p>
    <w:p w14:paraId="49E9252F" w14:textId="77777777" w:rsidR="00CF35BC" w:rsidRDefault="00CF35BC" w:rsidP="00CF35BC"/>
    <w:p w14:paraId="10446B45" w14:textId="77777777" w:rsidR="00CF35BC" w:rsidRDefault="00CF35BC" w:rsidP="00CF35BC">
      <w:r>
        <w:rPr>
          <w:rFonts w:hint="eastAsia"/>
        </w:rPr>
        <w:t>また，サブ・セグメントを使用しない場合に最適な組み合わせは（</w:t>
      </w:r>
      <w:r>
        <w:t>16，1）であり，タグ比較回数は25\%（75\% 削減） となっている．</w:t>
      </w:r>
    </w:p>
    <w:p w14:paraId="2BD3FED3" w14:textId="77777777" w:rsidR="00CF35BC" w:rsidRDefault="00CF35BC" w:rsidP="00CF35BC"/>
    <w:p w14:paraId="7EE3A670" w14:textId="77777777" w:rsidR="00CF35BC" w:rsidRDefault="00B176B0" w:rsidP="00CF35BC">
      <w:commentRangeStart w:id="327"/>
      <w:commentRangeEnd w:id="327"/>
      <w:r>
        <w:rPr>
          <w:rStyle w:val="a5"/>
        </w:rPr>
        <w:commentReference w:id="327"/>
      </w:r>
    </w:p>
    <w:p w14:paraId="7E7502F5" w14:textId="77777777" w:rsidR="00CF35BC" w:rsidRDefault="00CF35BC" w:rsidP="00CF35BC">
      <w:r>
        <w:t>+++++++++++++++++++++++++++++++++++++</w:t>
      </w:r>
    </w:p>
    <w:p w14:paraId="69FF5CF9" w14:textId="77777777" w:rsidR="00CF35BC" w:rsidRDefault="00CF35BC" w:rsidP="00CF35BC">
      <w:proofErr w:type="spellStart"/>
      <w:r>
        <w:t>src</w:t>
      </w:r>
      <w:proofErr w:type="spellEnd"/>
      <w:r>
        <w:t>/summary</w:t>
      </w:r>
    </w:p>
    <w:p w14:paraId="049EB2EC" w14:textId="77777777" w:rsidR="00CF35BC" w:rsidRDefault="00CF35BC" w:rsidP="00CF35BC">
      <w:r>
        <w:t>+++++++++++++++++++++++++++++++++++++</w:t>
      </w:r>
    </w:p>
    <w:p w14:paraId="5742C1E1" w14:textId="77777777" w:rsidR="00CF35BC" w:rsidRDefault="00CF35BC" w:rsidP="00CF35BC">
      <w:r>
        <w:t>\chapter{まとめ}</w:t>
      </w:r>
    </w:p>
    <w:p w14:paraId="3714ACC8" w14:textId="77777777" w:rsidR="00CF35BC" w:rsidRDefault="00CF35BC" w:rsidP="00CF35BC">
      <w:r>
        <w:t>\label{</w:t>
      </w:r>
      <w:proofErr w:type="spellStart"/>
      <w:r>
        <w:t>sec:summary</w:t>
      </w:r>
      <w:proofErr w:type="spellEnd"/>
      <w:r>
        <w:t>}</w:t>
      </w:r>
    </w:p>
    <w:p w14:paraId="2F35388B" w14:textId="77777777" w:rsidR="00CF35BC" w:rsidRDefault="00CF35BC" w:rsidP="00CF35BC">
      <w:r>
        <w:t>LSIの微細化の進展に伴って，経年劣化が加速し摩耗故障が増加する問題が深刻になっている．この故障は，デバイスの温度に関して指数関数的に加速するため，チップ内のホット・スポットの解消が求められている．</w:t>
      </w:r>
    </w:p>
    <w:p w14:paraId="27C6F5B4" w14:textId="77777777" w:rsidR="00CF35BC" w:rsidRDefault="00CF35BC" w:rsidP="00CF35BC"/>
    <w:p w14:paraId="16CCBFA1" w14:textId="1E05350A" w:rsidR="00CF35BC" w:rsidRDefault="00CF35BC" w:rsidP="00CF35BC">
      <w:r>
        <w:rPr>
          <w:rFonts w:hint="eastAsia"/>
        </w:rPr>
        <w:t>発行キューはこのホット・スポットの</w:t>
      </w:r>
      <w:r>
        <w:t xml:space="preserve"> 1 つとして知られている．この主な原因はウェイクアップ時の多数のタグ比較である．本論文では，ウェイクアップ時のタグ比較回数を削減す</w:t>
      </w:r>
      <w:r>
        <w:lastRenderedPageBreak/>
        <w:t>るために，発行キューをセグメント化</w:t>
      </w:r>
      <w:ins w:id="328" w:author="秀樹 安藤" w:date="2020-12-14T13:51:00Z">
        <w:r w:rsidR="00C939DF">
          <w:rPr>
            <w:rFonts w:hint="eastAsia"/>
          </w:rPr>
          <w:t>し</w:t>
        </w:r>
      </w:ins>
      <w:r>
        <w:t>，</w:t>
      </w:r>
      <w:del w:id="329" w:author="秀樹 安藤" w:date="2020-12-14T13:51:00Z">
        <w:r w:rsidDel="00C939DF">
          <w:delText>および，</w:delText>
        </w:r>
      </w:del>
      <w:r>
        <w:t>それ</w:t>
      </w:r>
      <w:ins w:id="330" w:author="秀樹 安藤" w:date="2020-12-14T13:51:00Z">
        <w:r w:rsidR="00C939DF">
          <w:rPr>
            <w:rFonts w:hint="eastAsia"/>
          </w:rPr>
          <w:t>を最大限活用する</w:t>
        </w:r>
      </w:ins>
      <w:commentRangeStart w:id="331"/>
      <w:del w:id="332" w:author="秀樹 安藤" w:date="2020-12-14T13:51:00Z">
        <w:r w:rsidDel="00C939DF">
          <w:delText>に関わる</w:delText>
        </w:r>
      </w:del>
      <w:r>
        <w:t>いくつかの手法</w:t>
      </w:r>
      <w:commentRangeEnd w:id="331"/>
      <w:r w:rsidR="003F7B1C">
        <w:rPr>
          <w:rStyle w:val="a5"/>
        </w:rPr>
        <w:commentReference w:id="331"/>
      </w:r>
      <w:r>
        <w:t>を提案した．</w:t>
      </w:r>
    </w:p>
    <w:p w14:paraId="47E030AB" w14:textId="77777777" w:rsidR="00CF35BC" w:rsidRDefault="00CF35BC" w:rsidP="00CF35BC"/>
    <w:p w14:paraId="015378B7" w14:textId="77777777" w:rsidR="00C939DF" w:rsidRDefault="00CF35BC" w:rsidP="00CF35BC">
      <w:pPr>
        <w:rPr>
          <w:ins w:id="333" w:author="秀樹 安藤" w:date="2020-12-14T13:52:00Z"/>
        </w:rPr>
      </w:pPr>
      <w:r>
        <w:rPr>
          <w:rFonts w:hint="eastAsia"/>
        </w:rPr>
        <w:t>提案手法には発行キューの容量効率が低下するという問題</w:t>
      </w:r>
      <w:del w:id="334" w:author="秀樹 安藤" w:date="2020-12-14T13:52:00Z">
        <w:r w:rsidDel="00C939DF">
          <w:rPr>
            <w:rFonts w:hint="eastAsia"/>
          </w:rPr>
          <w:delText>点</w:delText>
        </w:r>
      </w:del>
      <w:r>
        <w:rPr>
          <w:rFonts w:hint="eastAsia"/>
        </w:rPr>
        <w:t>が存在する．この問題点に対して，本論文ではさらに，異なる</w:t>
      </w:r>
      <w:r>
        <w:t xml:space="preserve"> 2 つのディスパッチ・アルゴリズムを，性能についての容量効率の重要性に応じて切り替えて使用することにより，容量効率の低下による性能低下を抑制する手法を提案した．</w:t>
      </w:r>
    </w:p>
    <w:p w14:paraId="21EA07E0" w14:textId="77777777" w:rsidR="00C939DF" w:rsidRDefault="00C939DF" w:rsidP="00CF35BC">
      <w:pPr>
        <w:rPr>
          <w:ins w:id="335" w:author="秀樹 安藤" w:date="2020-12-14T13:52:00Z"/>
        </w:rPr>
      </w:pPr>
    </w:p>
    <w:p w14:paraId="7EB7FE43" w14:textId="7A4AC810" w:rsidR="00CF35BC" w:rsidRDefault="00CF35BC" w:rsidP="00CF35BC">
      <w:r>
        <w:t>提案手法を SPEC CPU 2017 を使って評価したところ，性能低下を最大でも 5\% 以下に抑えつつ，タグ比較回数を 82\% 削減できることを確認した．</w:t>
      </w:r>
    </w:p>
    <w:p w14:paraId="73A250FD" w14:textId="77777777" w:rsidR="00CF35BC" w:rsidRDefault="00CF35BC" w:rsidP="00CF35BC"/>
    <w:p w14:paraId="3509F578" w14:textId="77777777" w:rsidR="00CF35BC" w:rsidRDefault="00CF35BC" w:rsidP="00CF35BC"/>
    <w:p w14:paraId="5A1AC44D" w14:textId="77777777" w:rsidR="00CF35BC" w:rsidRDefault="00CF35BC" w:rsidP="00CF35BC">
      <w:r>
        <w:t>+++++++++++++++++++++++++++++++++++++</w:t>
      </w:r>
    </w:p>
    <w:p w14:paraId="4FE9914B" w14:textId="77777777" w:rsidR="00CF35BC" w:rsidRDefault="00CF35BC" w:rsidP="00CF35BC">
      <w:proofErr w:type="spellStart"/>
      <w:r>
        <w:t>src</w:t>
      </w:r>
      <w:proofErr w:type="spellEnd"/>
      <w:r>
        <w:t>/publication</w:t>
      </w:r>
    </w:p>
    <w:p w14:paraId="4E77C37C" w14:textId="77777777" w:rsidR="00CF35BC" w:rsidRDefault="00CF35BC" w:rsidP="00CF35BC">
      <w:r>
        <w:t>+++++++++++++++++++++++++++++++++++++</w:t>
      </w:r>
    </w:p>
    <w:p w14:paraId="639352B2" w14:textId="77777777" w:rsidR="00CF35BC" w:rsidRDefault="00CF35BC" w:rsidP="00CF35BC">
      <w:r>
        <w:t>\chapter*{発表実績}</w:t>
      </w:r>
    </w:p>
    <w:p w14:paraId="25D87106" w14:textId="77777777" w:rsidR="00CF35BC" w:rsidRDefault="00CF35BC" w:rsidP="00CF35BC">
      <w:r>
        <w:t>\</w:t>
      </w:r>
      <w:proofErr w:type="spellStart"/>
      <w:r>
        <w:t>addcontentsline</w:t>
      </w:r>
      <w:proofErr w:type="spellEnd"/>
      <w:r>
        <w:t>{toc}{chapter}{発表実績}</w:t>
      </w:r>
    </w:p>
    <w:p w14:paraId="7B74BE68" w14:textId="77777777" w:rsidR="00CF35BC" w:rsidRDefault="00CF35BC" w:rsidP="00CF35BC">
      <w:r>
        <w:t>\begin{itemize}</w:t>
      </w:r>
    </w:p>
    <w:p w14:paraId="48B983B5" w14:textId="2A3CD758" w:rsidR="00CF35BC" w:rsidRDefault="00CF35BC" w:rsidP="00CF35BC">
      <w:r>
        <w:t xml:space="preserve">  \item 森健一郎, 安藤秀樹, ``容量効率を意識したソース・タグ値に基づくセグメント化による発行キューのエネルギー削減'', 情報処理学会研究報告, Vol.2020-ARC-241, No.3, pp.1-12, 2020年7月</w:t>
      </w:r>
      <w:ins w:id="336" w:author="秀樹 安藤" w:date="2020-12-14T13:53:00Z">
        <w:r w:rsidR="00C939DF">
          <w:rPr>
            <w:rFonts w:hint="eastAsia"/>
          </w:rPr>
          <w:t>．</w:t>
        </w:r>
      </w:ins>
    </w:p>
    <w:p w14:paraId="0FFE8E33" w14:textId="77777777" w:rsidR="00CF35BC" w:rsidRDefault="00CF35BC" w:rsidP="00CF35BC">
      <w:r>
        <w:t>\end{itemize}</w:t>
      </w:r>
    </w:p>
    <w:p w14:paraId="33A1ED08" w14:textId="77777777" w:rsidR="00CF35BC" w:rsidRDefault="00CF35BC" w:rsidP="00CF35BC"/>
    <w:p w14:paraId="660F0FB7" w14:textId="77777777" w:rsidR="00CF35BC" w:rsidRDefault="00CF35BC" w:rsidP="00CF35BC"/>
    <w:p w14:paraId="6ADAC814" w14:textId="77777777" w:rsidR="00CF35BC" w:rsidRDefault="00CF35BC" w:rsidP="00CF35BC">
      <w:r>
        <w:t>+++++++++++++++++++++++++++++++++++++</w:t>
      </w:r>
    </w:p>
    <w:p w14:paraId="663A96FB" w14:textId="77777777" w:rsidR="00CF35BC" w:rsidRDefault="00CF35BC" w:rsidP="00CF35BC">
      <w:proofErr w:type="spellStart"/>
      <w:r>
        <w:t>src</w:t>
      </w:r>
      <w:proofErr w:type="spellEnd"/>
      <w:r>
        <w:t>/acknowledgement</w:t>
      </w:r>
    </w:p>
    <w:p w14:paraId="70BF14CA" w14:textId="77777777" w:rsidR="00CF35BC" w:rsidRDefault="00CF35BC" w:rsidP="00CF35BC">
      <w:r>
        <w:t>+++++++++++++++++++++++++++++++++++++</w:t>
      </w:r>
    </w:p>
    <w:p w14:paraId="6D8D8204" w14:textId="77777777" w:rsidR="00CF35BC" w:rsidRDefault="00CF35BC" w:rsidP="00CF35BC">
      <w:r>
        <w:t>\chapter*{謝辞}</w:t>
      </w:r>
    </w:p>
    <w:p w14:paraId="68C1BE60" w14:textId="77777777" w:rsidR="00CF35BC" w:rsidRDefault="00CF35BC" w:rsidP="00CF35BC">
      <w:r>
        <w:t>\</w:t>
      </w:r>
      <w:proofErr w:type="spellStart"/>
      <w:r>
        <w:t>addcontentsline</w:t>
      </w:r>
      <w:proofErr w:type="spellEnd"/>
      <w:r>
        <w:t>{toc}{chapter}{謝辞}</w:t>
      </w:r>
    </w:p>
    <w:p w14:paraId="6BB14A81" w14:textId="77777777" w:rsidR="001E79B5" w:rsidRDefault="00CF35BC" w:rsidP="00CF35BC">
      <w:r>
        <w:rPr>
          <w:rFonts w:hint="eastAsia"/>
        </w:rPr>
        <w:t>本研究を進めるにあたり，多大なる御指導と御鞭撻を賜わりました名古屋大学大学院工学研究科</w:t>
      </w:r>
      <w:r>
        <w:t xml:space="preserve"> 情報・通信工学専攻 安藤秀樹教授に心より感謝いたします．また，本研究の遂行を支えてくださいました，名古屋大学大学院工学研究科情報・通信工学専攻安藤研究室の諸氏に深く感謝します．</w:t>
      </w:r>
    </w:p>
    <w:sectPr w:rsidR="001E79B5">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秀樹 安藤" w:date="2020-12-14T13:56:00Z" w:initials="秀樹">
    <w:p w14:paraId="10468751" w14:textId="5FA859B2" w:rsidR="00AC686B" w:rsidRDefault="00AC686B">
      <w:pPr>
        <w:pStyle w:val="a6"/>
        <w:rPr>
          <w:rFonts w:hint="eastAsia"/>
        </w:rPr>
      </w:pPr>
      <w:r>
        <w:rPr>
          <w:rStyle w:val="a5"/>
        </w:rPr>
        <w:annotationRef/>
      </w:r>
      <w:proofErr w:type="spellStart"/>
      <w:r>
        <w:rPr>
          <w:rFonts w:hint="eastAsia"/>
        </w:rPr>
        <w:t>h</w:t>
      </w:r>
      <w:r>
        <w:t>yperref</w:t>
      </w:r>
      <w:proofErr w:type="spellEnd"/>
      <w:r>
        <w:rPr>
          <w:rFonts w:hint="eastAsia"/>
        </w:rPr>
        <w:t>によって，</w:t>
      </w:r>
      <w:r>
        <w:rPr>
          <w:rFonts w:hint="eastAsia"/>
        </w:rPr>
        <w:t>P</w:t>
      </w:r>
      <w:r>
        <w:t>DF</w:t>
      </w:r>
      <w:r>
        <w:rPr>
          <w:rFonts w:hint="eastAsia"/>
        </w:rPr>
        <w:t>に「しおり」がつくことを期待しているのだが，このように定義するとつかないのではないか？</w:t>
      </w:r>
    </w:p>
  </w:comment>
  <w:comment w:id="47" w:author="秀樹 安藤" w:date="2020-12-13T17:07:00Z" w:initials="秀樹">
    <w:p w14:paraId="5841E47C" w14:textId="7E109CE5" w:rsidR="003E3369" w:rsidRDefault="003E3369">
      <w:pPr>
        <w:pStyle w:val="a6"/>
      </w:pPr>
      <w:r>
        <w:rPr>
          <w:rStyle w:val="a5"/>
        </w:rPr>
        <w:annotationRef/>
      </w:r>
      <w:r>
        <w:rPr>
          <w:rFonts w:hint="eastAsia"/>
        </w:rPr>
        <w:t>修正あり。紙の方を見よ。</w:t>
      </w:r>
    </w:p>
  </w:comment>
  <w:comment w:id="64" w:author="秀樹 安藤" w:date="2020-12-13T17:09:00Z" w:initials="秀樹">
    <w:p w14:paraId="5E5FFB98" w14:textId="328C805C" w:rsidR="003E3369" w:rsidRDefault="003E3369">
      <w:pPr>
        <w:pStyle w:val="a6"/>
      </w:pPr>
      <w:r>
        <w:rPr>
          <w:rStyle w:val="a5"/>
        </w:rPr>
        <w:annotationRef/>
      </w:r>
      <w:r>
        <w:rPr>
          <w:rFonts w:hint="eastAsia"/>
        </w:rPr>
        <w:t>修正あり。紙の方を見よ。</w:t>
      </w:r>
    </w:p>
  </w:comment>
  <w:comment w:id="65" w:author="秀樹 安藤" w:date="2020-12-13T17:14:00Z" w:initials="秀樹">
    <w:p w14:paraId="3DAA63CC" w14:textId="7704F3C8" w:rsidR="003E3369" w:rsidRPr="0001315F" w:rsidRDefault="003E3369">
      <w:pPr>
        <w:pStyle w:val="a6"/>
      </w:pPr>
      <w:r>
        <w:rPr>
          <w:rStyle w:val="a5"/>
        </w:rPr>
        <w:annotationRef/>
      </w:r>
      <w:r>
        <w:rPr>
          <w:rStyle w:val="a5"/>
        </w:rPr>
        <w:annotationRef/>
      </w:r>
      <w:r>
        <w:rPr>
          <w:rFonts w:hint="eastAsia"/>
        </w:rPr>
        <w:t>修正あり。紙の方を見よ。</w:t>
      </w:r>
    </w:p>
  </w:comment>
  <w:comment w:id="76" w:author="秀樹 安藤" w:date="2020-12-13T17:22:00Z" w:initials="秀樹">
    <w:p w14:paraId="429CC6E0" w14:textId="14FA88D8" w:rsidR="003E3369" w:rsidRDefault="003E3369">
      <w:pPr>
        <w:pStyle w:val="a6"/>
      </w:pPr>
      <w:r>
        <w:rPr>
          <w:rStyle w:val="a5"/>
        </w:rPr>
        <w:annotationRef/>
      </w:r>
      <w:r>
        <w:rPr>
          <w:rFonts w:hint="eastAsia"/>
        </w:rPr>
        <w:t>提案だけなら、いろいろ提案されている。</w:t>
      </w:r>
    </w:p>
  </w:comment>
  <w:comment w:id="89" w:author="秀樹 安藤" w:date="2020-12-13T17:27:00Z" w:initials="秀樹">
    <w:p w14:paraId="60002129" w14:textId="77777777" w:rsidR="003E3369" w:rsidRDefault="003E3369" w:rsidP="00BE6DE9">
      <w:pPr>
        <w:pStyle w:val="a6"/>
      </w:pPr>
      <w:r>
        <w:rPr>
          <w:rStyle w:val="a5"/>
        </w:rPr>
        <w:annotationRef/>
      </w:r>
      <w:r>
        <w:t>@InProceedings{Butler1992,</w:t>
      </w:r>
    </w:p>
    <w:p w14:paraId="00050D1F" w14:textId="77777777" w:rsidR="003E3369" w:rsidRDefault="003E3369" w:rsidP="00BE6DE9">
      <w:pPr>
        <w:pStyle w:val="a6"/>
      </w:pPr>
      <w:r>
        <w:t xml:space="preserve">  author = </w:t>
      </w:r>
      <w:r>
        <w:tab/>
        <w:t xml:space="preserve"> {M. Butler and Y. </w:t>
      </w:r>
      <w:proofErr w:type="spellStart"/>
      <w:r>
        <w:t>Patt</w:t>
      </w:r>
      <w:proofErr w:type="spellEnd"/>
      <w:r>
        <w:t>},</w:t>
      </w:r>
    </w:p>
    <w:p w14:paraId="5CD50EF7" w14:textId="77777777" w:rsidR="003E3369" w:rsidRDefault="003E3369" w:rsidP="00BE6DE9">
      <w:pPr>
        <w:pStyle w:val="a6"/>
      </w:pPr>
      <w:r>
        <w:t xml:space="preserve">  title = </w:t>
      </w:r>
      <w:r>
        <w:tab/>
        <w:t xml:space="preserve"> {An Investigation of the Performance of Various Dynamic Scheduling Techniques},</w:t>
      </w:r>
    </w:p>
    <w:p w14:paraId="74ABF61E" w14:textId="77777777" w:rsidR="003E3369" w:rsidRDefault="003E3369" w:rsidP="00BE6DE9">
      <w:pPr>
        <w:pStyle w:val="a6"/>
      </w:pPr>
      <w:r>
        <w:t xml:space="preserve">  </w:t>
      </w:r>
      <w:proofErr w:type="spellStart"/>
      <w:r>
        <w:t>booktitle</w:t>
      </w:r>
      <w:proofErr w:type="spellEnd"/>
      <w:r>
        <w:t xml:space="preserve"> = {Proceedings of the 25th Annual IEEE/ACM International Symposium on Microarchitecture},</w:t>
      </w:r>
    </w:p>
    <w:p w14:paraId="040DC32E" w14:textId="77777777" w:rsidR="003E3369" w:rsidRDefault="003E3369" w:rsidP="00BE6DE9">
      <w:pPr>
        <w:pStyle w:val="a6"/>
      </w:pPr>
      <w:r>
        <w:t xml:space="preserve">  year = </w:t>
      </w:r>
      <w:r>
        <w:tab/>
        <w:t xml:space="preserve"> {1992},</w:t>
      </w:r>
    </w:p>
    <w:p w14:paraId="1F056CF1" w14:textId="77777777" w:rsidR="003E3369" w:rsidRDefault="003E3369" w:rsidP="00BE6DE9">
      <w:pPr>
        <w:pStyle w:val="a6"/>
      </w:pPr>
      <w:r>
        <w:t xml:space="preserve">  pages = </w:t>
      </w:r>
      <w:r>
        <w:tab/>
        <w:t xml:space="preserve"> {1-9},</w:t>
      </w:r>
    </w:p>
    <w:p w14:paraId="2E3119FE" w14:textId="77777777" w:rsidR="003E3369" w:rsidRDefault="003E3369" w:rsidP="00BE6DE9">
      <w:pPr>
        <w:pStyle w:val="a6"/>
      </w:pPr>
      <w:r>
        <w:t xml:space="preserve">  month = </w:t>
      </w:r>
      <w:r>
        <w:tab/>
        <w:t xml:space="preserve"> {December},</w:t>
      </w:r>
    </w:p>
    <w:p w14:paraId="65D39530" w14:textId="2CBEE0D8" w:rsidR="003E3369" w:rsidRDefault="003E3369" w:rsidP="00BE6DE9">
      <w:pPr>
        <w:pStyle w:val="a6"/>
      </w:pPr>
      <w:r>
        <w:t>}</w:t>
      </w:r>
    </w:p>
  </w:comment>
  <w:comment w:id="123" w:author="秀樹 安藤" w:date="2020-12-13T17:55:00Z" w:initials="秀樹">
    <w:p w14:paraId="449810B0" w14:textId="36BB152E" w:rsidR="003E3369" w:rsidRDefault="003E3369">
      <w:pPr>
        <w:pStyle w:val="a6"/>
      </w:pPr>
      <w:r>
        <w:rPr>
          <w:rStyle w:val="a5"/>
        </w:rPr>
        <w:annotationRef/>
      </w:r>
      <w:r>
        <w:rPr>
          <w:rFonts w:hint="eastAsia"/>
        </w:rPr>
        <w:t>修正あり。紙を見よ。</w:t>
      </w:r>
    </w:p>
  </w:comment>
  <w:comment w:id="125" w:author="秀樹 安藤" w:date="2020-12-13T18:12:00Z" w:initials="秀樹">
    <w:p w14:paraId="67D5A1AD" w14:textId="4774F8A5" w:rsidR="003E3369" w:rsidRDefault="003E3369">
      <w:pPr>
        <w:pStyle w:val="a6"/>
      </w:pPr>
      <w:r>
        <w:rPr>
          <w:rStyle w:val="a5"/>
        </w:rPr>
        <w:annotationRef/>
      </w:r>
      <w:r>
        <w:rPr>
          <w:rFonts w:hint="eastAsia"/>
        </w:rPr>
        <w:t>修正あり。紙を見よ。</w:t>
      </w:r>
    </w:p>
  </w:comment>
  <w:comment w:id="168" w:author="秀樹 安藤" w:date="2020-12-14T09:06:00Z" w:initials="秀樹">
    <w:p w14:paraId="3B90C780" w14:textId="4B890E20" w:rsidR="003E3369" w:rsidRDefault="003E3369">
      <w:pPr>
        <w:pStyle w:val="a6"/>
        <w:rPr>
          <w:rFonts w:hint="eastAsia"/>
        </w:rPr>
      </w:pPr>
      <w:r>
        <w:rPr>
          <w:rStyle w:val="a5"/>
        </w:rPr>
        <w:annotationRef/>
      </w:r>
      <w:r>
        <w:rPr>
          <w:rFonts w:hint="eastAsia"/>
        </w:rPr>
        <w:t>メイン・セグメント・インディペンデントかつサブ・セグメント・インディペンデントではないのか？</w:t>
      </w:r>
    </w:p>
  </w:comment>
  <w:comment w:id="171" w:author="秀樹 安藤" w:date="2020-12-14T09:11:00Z" w:initials="秀樹">
    <w:p w14:paraId="63EFC92D" w14:textId="0661B8D2" w:rsidR="003E3369" w:rsidRDefault="003E3369">
      <w:pPr>
        <w:pStyle w:val="a6"/>
      </w:pPr>
      <w:r>
        <w:rPr>
          <w:rStyle w:val="a5"/>
        </w:rPr>
        <w:annotationRef/>
      </w:r>
      <w:r>
        <w:rPr>
          <w:rFonts w:hint="eastAsia"/>
        </w:rPr>
        <w:t>先のコメントと同様のコメント。</w:t>
      </w:r>
    </w:p>
  </w:comment>
  <w:comment w:id="189" w:author="秀樹 安藤" w:date="2020-12-14T10:22:00Z" w:initials="秀樹">
    <w:p w14:paraId="26433E3B" w14:textId="16D870FA" w:rsidR="00597FF3" w:rsidRDefault="00597FF3">
      <w:pPr>
        <w:pStyle w:val="a6"/>
      </w:pPr>
      <w:r>
        <w:rPr>
          <w:rStyle w:val="a5"/>
        </w:rPr>
        <w:annotationRef/>
      </w:r>
      <w:r>
        <w:rPr>
          <w:rFonts w:hint="eastAsia"/>
        </w:rPr>
        <w:t>第2ソースはN</w:t>
      </w:r>
      <w:r>
        <w:t>R</w:t>
      </w:r>
      <w:r>
        <w:rPr>
          <w:rFonts w:hint="eastAsia"/>
        </w:rPr>
        <w:t>だから，サブ・セグメントが空いている必要があるのではないか？</w:t>
      </w:r>
    </w:p>
  </w:comment>
  <w:comment w:id="194" w:author="秀樹 安藤" w:date="2020-12-14T10:23:00Z" w:initials="秀樹">
    <w:p w14:paraId="0872F3C6" w14:textId="2EBE7B0E" w:rsidR="00597FF3" w:rsidRDefault="00597FF3">
      <w:pPr>
        <w:pStyle w:val="a6"/>
      </w:pPr>
      <w:r>
        <w:rPr>
          <w:rStyle w:val="a5"/>
        </w:rPr>
        <w:annotationRef/>
      </w:r>
      <w:r>
        <w:rPr>
          <w:rFonts w:hint="eastAsia"/>
        </w:rPr>
        <w:t>上記と同様のコメント．</w:t>
      </w:r>
    </w:p>
  </w:comment>
  <w:comment w:id="198" w:author="秀樹 安藤" w:date="2020-12-14T10:23:00Z" w:initials="秀樹">
    <w:p w14:paraId="5C8394E3" w14:textId="21DB0699" w:rsidR="00597FF3" w:rsidRDefault="00597FF3">
      <w:pPr>
        <w:pStyle w:val="a6"/>
      </w:pPr>
      <w:r>
        <w:rPr>
          <w:rStyle w:val="a5"/>
        </w:rPr>
        <w:annotationRef/>
      </w:r>
      <w:r>
        <w:rPr>
          <w:rFonts w:hint="eastAsia"/>
        </w:rPr>
        <w:t>上記と同様のコメント．</w:t>
      </w:r>
    </w:p>
  </w:comment>
  <w:comment w:id="199" w:author="秀樹 安藤" w:date="2020-12-14T10:24:00Z" w:initials="秀樹">
    <w:p w14:paraId="2A51D2FF" w14:textId="2CD61C98" w:rsidR="00742D0E" w:rsidRDefault="00742D0E">
      <w:pPr>
        <w:pStyle w:val="a6"/>
      </w:pPr>
      <w:r>
        <w:rPr>
          <w:rStyle w:val="a5"/>
        </w:rPr>
        <w:annotationRef/>
      </w:r>
      <w:r>
        <w:rPr>
          <w:rFonts w:hint="eastAsia"/>
        </w:rPr>
        <w:t>上記と同様のコメント．</w:t>
      </w:r>
    </w:p>
  </w:comment>
  <w:comment w:id="201" w:author="秀樹 安藤" w:date="2020-12-14T10:25:00Z" w:initials="秀樹">
    <w:p w14:paraId="5A4E7A90" w14:textId="145F165A" w:rsidR="00742D0E" w:rsidRDefault="00742D0E">
      <w:pPr>
        <w:pStyle w:val="a6"/>
      </w:pPr>
      <w:r>
        <w:rPr>
          <w:rStyle w:val="a5"/>
        </w:rPr>
        <w:annotationRef/>
      </w:r>
      <w:r>
        <w:rPr>
          <w:rFonts w:hint="eastAsia"/>
        </w:rPr>
        <w:t>上記と同様のコメント．</w:t>
      </w:r>
    </w:p>
  </w:comment>
  <w:comment w:id="203" w:author="秀樹 安藤" w:date="2020-12-14T10:31:00Z" w:initials="秀樹">
    <w:p w14:paraId="21E2EF92" w14:textId="086AADF6" w:rsidR="004E45E8" w:rsidRDefault="004E45E8">
      <w:pPr>
        <w:pStyle w:val="a6"/>
        <w:rPr>
          <w:rFonts w:hint="eastAsia"/>
        </w:rPr>
      </w:pPr>
      <w:r>
        <w:rPr>
          <w:rStyle w:val="a5"/>
        </w:rPr>
        <w:annotationRef/>
      </w:r>
      <w:r>
        <w:rPr>
          <w:rFonts w:hint="eastAsia"/>
        </w:rPr>
        <w:t>これまでの説明は，「サブセグメントがない」場合を想定していることがここで初めてわかり，これまでの疑問が解けたような気がする．前の説明では，「サブセグメントがない」ことを明示しなければならない．</w:t>
      </w:r>
    </w:p>
  </w:comment>
  <w:comment w:id="204" w:author="秀樹 安藤" w:date="2020-12-14T10:35:00Z" w:initials="秀樹">
    <w:p w14:paraId="61F1A6F0" w14:textId="79DA7098" w:rsidR="00AC4E15" w:rsidRDefault="00AC4E15">
      <w:pPr>
        <w:pStyle w:val="a6"/>
      </w:pPr>
      <w:r>
        <w:rPr>
          <w:rStyle w:val="a5"/>
        </w:rPr>
        <w:annotationRef/>
      </w:r>
      <w:r>
        <w:rPr>
          <w:rFonts w:hint="eastAsia"/>
        </w:rPr>
        <w:t>ストールする場合はないのか？</w:t>
      </w:r>
    </w:p>
  </w:comment>
  <w:comment w:id="205" w:author="秀樹 安藤" w:date="2020-12-14T10:36:00Z" w:initials="秀樹">
    <w:p w14:paraId="4C1E72C6" w14:textId="2FAC5BF2" w:rsidR="00AC4E15" w:rsidRDefault="00AC4E15">
      <w:pPr>
        <w:pStyle w:val="a6"/>
      </w:pPr>
      <w:r>
        <w:rPr>
          <w:rStyle w:val="a5"/>
        </w:rPr>
        <w:annotationRef/>
      </w:r>
      <w:r>
        <w:rPr>
          <w:rFonts w:hint="eastAsia"/>
        </w:rPr>
        <w:t>ストールする場合はないのか？</w:t>
      </w:r>
    </w:p>
  </w:comment>
  <w:comment w:id="207" w:author="秀樹 安藤" w:date="2020-12-14T10:47:00Z" w:initials="秀樹">
    <w:p w14:paraId="11A01EA7" w14:textId="21D5C133" w:rsidR="00434516" w:rsidRDefault="00434516">
      <w:pPr>
        <w:pStyle w:val="a6"/>
      </w:pPr>
      <w:r>
        <w:rPr>
          <w:rStyle w:val="a5"/>
        </w:rPr>
        <w:annotationRef/>
      </w:r>
      <w:r>
        <w:rPr>
          <w:rFonts w:hint="eastAsia"/>
        </w:rPr>
        <w:t>サブ・セグメント・インディペンデントかS</w:t>
      </w:r>
      <w:r>
        <w:t>-seg</w:t>
      </w:r>
      <w:r>
        <w:rPr>
          <w:rFonts w:hint="eastAsia"/>
        </w:rPr>
        <w:t>インディペンデントか，表現を統一する．</w:t>
      </w:r>
    </w:p>
  </w:comment>
  <w:comment w:id="211" w:author="秀樹 安藤" w:date="2020-12-14T10:55:00Z" w:initials="秀樹">
    <w:p w14:paraId="10387991" w14:textId="16067185" w:rsidR="00C752DD" w:rsidRDefault="00C752DD">
      <w:pPr>
        <w:pStyle w:val="a6"/>
        <w:rPr>
          <w:rFonts w:hint="eastAsia"/>
        </w:rPr>
      </w:pPr>
      <w:r>
        <w:rPr>
          <w:rStyle w:val="a5"/>
        </w:rPr>
        <w:annotationRef/>
      </w:r>
      <w:r>
        <w:rPr>
          <w:rFonts w:hint="eastAsia"/>
        </w:rPr>
        <w:t>図の紙にコメントあり．</w:t>
      </w:r>
    </w:p>
  </w:comment>
  <w:comment w:id="216" w:author="秀樹 安藤" w:date="2020-12-14T11:14:00Z" w:initials="秀樹">
    <w:p w14:paraId="4B8D7D8D" w14:textId="77777777" w:rsidR="00F667B0" w:rsidRDefault="00F667B0" w:rsidP="00F667B0">
      <w:pPr>
        <w:pStyle w:val="a6"/>
      </w:pPr>
      <w:r>
        <w:rPr>
          <w:rStyle w:val="a5"/>
        </w:rPr>
        <w:annotationRef/>
      </w:r>
      <w:r>
        <w:t>@misc{SimpleScalar,</w:t>
      </w:r>
    </w:p>
    <w:p w14:paraId="0E1673BA" w14:textId="77777777" w:rsidR="00F667B0" w:rsidRDefault="00F667B0" w:rsidP="00F667B0">
      <w:pPr>
        <w:pStyle w:val="a6"/>
      </w:pPr>
      <w:r>
        <w:t xml:space="preserve">  </w:t>
      </w:r>
      <w:proofErr w:type="spellStart"/>
      <w:r>
        <w:t>howpublished</w:t>
      </w:r>
      <w:proofErr w:type="spellEnd"/>
      <w:r>
        <w:t xml:space="preserve"> = {http://www.simplescalar.com/},</w:t>
      </w:r>
    </w:p>
    <w:p w14:paraId="3022EA0D" w14:textId="0E625075" w:rsidR="00F667B0" w:rsidRDefault="00F667B0" w:rsidP="00F667B0">
      <w:pPr>
        <w:pStyle w:val="a6"/>
      </w:pPr>
      <w:r>
        <w:t>}</w:t>
      </w:r>
    </w:p>
  </w:comment>
  <w:comment w:id="263" w:author="秀樹 安藤" w:date="2020-12-14T11:33:00Z" w:initials="秀樹">
    <w:p w14:paraId="72A2B090" w14:textId="75593715" w:rsidR="000908A1" w:rsidRDefault="000908A1">
      <w:pPr>
        <w:pStyle w:val="a6"/>
      </w:pPr>
      <w:r>
        <w:rPr>
          <w:rStyle w:val="a5"/>
        </w:rPr>
        <w:annotationRef/>
      </w:r>
      <w:r>
        <w:rPr>
          <w:rFonts w:hint="eastAsia"/>
        </w:rPr>
        <w:t>タグ比較回数として幾何平均はあまり良くない．算術平均を用いる．</w:t>
      </w:r>
    </w:p>
  </w:comment>
  <w:comment w:id="267" w:author="秀樹 安藤" w:date="2020-12-14T11:35:00Z" w:initials="秀樹">
    <w:p w14:paraId="05D885D4" w14:textId="453AC1E7" w:rsidR="000908A1" w:rsidRDefault="000908A1">
      <w:pPr>
        <w:pStyle w:val="a6"/>
      </w:pPr>
      <w:r>
        <w:rPr>
          <w:rStyle w:val="a5"/>
        </w:rPr>
        <w:annotationRef/>
      </w:r>
      <w:r>
        <w:rPr>
          <w:rFonts w:hint="eastAsia"/>
        </w:rPr>
        <w:t>比率としては，3</w:t>
      </w:r>
      <w:r>
        <w:t>8% vs. 18%</w:t>
      </w:r>
      <w:r>
        <w:rPr>
          <w:rFonts w:hint="eastAsia"/>
        </w:rPr>
        <w:t>くらいだから，5</w:t>
      </w:r>
      <w:r>
        <w:t>0%</w:t>
      </w:r>
      <w:r>
        <w:rPr>
          <w:rFonts w:hint="eastAsia"/>
        </w:rPr>
        <w:t>程度となる．ここでは，差を言おうとしているので，ポイントというのが正しい．</w:t>
      </w:r>
    </w:p>
  </w:comment>
  <w:comment w:id="282" w:author="秀樹 安藤" w:date="2020-12-14T12:53:00Z" w:initials="秀樹">
    <w:p w14:paraId="024903D4" w14:textId="78EE6170" w:rsidR="00FB45E0" w:rsidRDefault="00FB45E0">
      <w:pPr>
        <w:pStyle w:val="a6"/>
      </w:pPr>
      <w:r>
        <w:rPr>
          <w:rStyle w:val="a5"/>
          <w:rFonts w:hint="eastAsia"/>
        </w:rPr>
        <w:t>参照されるより先に図が出ていて良くない．</w:t>
      </w:r>
    </w:p>
  </w:comment>
  <w:comment w:id="283" w:author="秀樹 安藤" w:date="2020-12-14T12:53:00Z" w:initials="秀樹">
    <w:p w14:paraId="6C1D0CC8" w14:textId="16BD8454" w:rsidR="00FB45E0" w:rsidRDefault="00FB45E0">
      <w:pPr>
        <w:pStyle w:val="a6"/>
      </w:pPr>
      <w:r>
        <w:rPr>
          <w:rStyle w:val="a5"/>
        </w:rPr>
        <w:annotationRef/>
      </w:r>
      <w:r>
        <w:rPr>
          <w:rFonts w:hint="eastAsia"/>
        </w:rPr>
        <w:t>前のコメントと同様．</w:t>
      </w:r>
    </w:p>
  </w:comment>
  <w:comment w:id="287" w:author="秀樹 安藤" w:date="2020-12-14T12:59:00Z" w:initials="秀樹">
    <w:p w14:paraId="4ED3B876" w14:textId="42EAAD2B" w:rsidR="00FC5742" w:rsidRDefault="00FC5742">
      <w:pPr>
        <w:pStyle w:val="a6"/>
        <w:rPr>
          <w:rFonts w:hint="eastAsia"/>
        </w:rPr>
      </w:pPr>
      <w:r>
        <w:rPr>
          <w:rStyle w:val="a5"/>
        </w:rPr>
        <w:annotationRef/>
      </w:r>
      <w:r>
        <w:rPr>
          <w:rFonts w:hint="eastAsia"/>
        </w:rPr>
        <w:t>これは予想に反してなのか？そのようなトーンにする．</w:t>
      </w:r>
    </w:p>
  </w:comment>
  <w:comment w:id="312" w:author="秀樹 安藤" w:date="2020-12-14T13:19:00Z" w:initials="秀樹">
    <w:p w14:paraId="11BDE090" w14:textId="724B68C2" w:rsidR="00B21043" w:rsidRDefault="00B21043">
      <w:pPr>
        <w:pStyle w:val="a6"/>
      </w:pPr>
      <w:r>
        <w:rPr>
          <w:rStyle w:val="a5"/>
        </w:rPr>
        <w:annotationRef/>
      </w:r>
      <w:r>
        <w:rPr>
          <w:rFonts w:hint="eastAsia"/>
        </w:rPr>
        <w:t>参照されるより先に図が出ていて良くない．</w:t>
      </w:r>
    </w:p>
  </w:comment>
  <w:comment w:id="313" w:author="秀樹 安藤" w:date="2020-12-14T13:14:00Z" w:initials="秀樹">
    <w:p w14:paraId="61EC5739" w14:textId="3312183A" w:rsidR="00B851DD" w:rsidRDefault="00B851DD">
      <w:pPr>
        <w:pStyle w:val="a6"/>
      </w:pPr>
      <w:r>
        <w:rPr>
          <w:rStyle w:val="a5"/>
        </w:rPr>
        <w:annotationRef/>
      </w:r>
      <w:r>
        <w:rPr>
          <w:rFonts w:hint="eastAsia"/>
        </w:rPr>
        <w:t>最終的な最適値は(</w:t>
      </w:r>
      <w:r>
        <w:t>8,2)</w:t>
      </w:r>
      <w:r>
        <w:rPr>
          <w:rFonts w:hint="eastAsia"/>
        </w:rPr>
        <w:t>であるのに，なぜ(</w:t>
      </w:r>
      <w:r>
        <w:t>16,</w:t>
      </w:r>
      <w:r>
        <w:rPr>
          <w:rFonts w:hint="eastAsia"/>
        </w:rPr>
        <w:t>1</w:t>
      </w:r>
      <w:r>
        <w:t>)</w:t>
      </w:r>
      <w:r>
        <w:rPr>
          <w:rFonts w:hint="eastAsia"/>
        </w:rPr>
        <w:t>が評価に適しているのかわからない．</w:t>
      </w:r>
    </w:p>
  </w:comment>
  <w:comment w:id="316" w:author="秀樹 安藤" w:date="2020-12-14T13:21:00Z" w:initials="秀樹">
    <w:p w14:paraId="0142A51E" w14:textId="77777777" w:rsidR="00B21043" w:rsidRDefault="00B21043">
      <w:pPr>
        <w:pStyle w:val="a6"/>
      </w:pPr>
      <w:r>
        <w:rPr>
          <w:rStyle w:val="a5"/>
        </w:rPr>
        <w:annotationRef/>
      </w:r>
      <w:r>
        <w:rPr>
          <w:rFonts w:hint="eastAsia"/>
        </w:rPr>
        <w:t>性能低下とタグ比較削減のバランスから決めるべきではないのか？</w:t>
      </w:r>
    </w:p>
    <w:p w14:paraId="68C3E861" w14:textId="77777777" w:rsidR="00314095" w:rsidRDefault="00314095">
      <w:pPr>
        <w:pStyle w:val="a6"/>
      </w:pPr>
      <w:r>
        <w:rPr>
          <w:rFonts w:hint="eastAsia"/>
        </w:rPr>
        <w:t>後ろの評価を見ると，この評価は最終評価を少なくするための予備評価のようだが，1</w:t>
      </w:r>
      <w:r>
        <w:t>) (16,1)</w:t>
      </w:r>
      <w:r>
        <w:rPr>
          <w:rFonts w:hint="eastAsia"/>
        </w:rPr>
        <w:t>に正当性がない．2</w:t>
      </w:r>
      <w:r>
        <w:t xml:space="preserve">) </w:t>
      </w:r>
      <w:r>
        <w:rPr>
          <w:rFonts w:hint="eastAsia"/>
        </w:rPr>
        <w:t>最終評価に1パラメータだけ持っていっている重大な決定を行っているが，最後は性能とタグ比較回数のバランスなので，バランスを考えることなく1つだけ選ぶのは乱暴すぎる．</w:t>
      </w:r>
    </w:p>
    <w:p w14:paraId="0B7A9CCF" w14:textId="5B8DFD48" w:rsidR="00314095" w:rsidRDefault="00C42C7D">
      <w:pPr>
        <w:pStyle w:val="a6"/>
        <w:rPr>
          <w:rFonts w:hint="eastAsia"/>
        </w:rPr>
      </w:pPr>
      <w:r>
        <w:rPr>
          <w:rFonts w:hint="eastAsia"/>
        </w:rPr>
        <w:t>全部を最終評価に載せるか，あるいは，平均に違いはなさそうだから，分布のグラフを書くかではないか？　分布のグラフとは，たとえば，X軸がタグ比較回数で，Y軸が性能低下で，ベンチマークをすべてプロットするというもの（点が多すぎ，重なりすぎてわかりにくいかもしれない）．</w:t>
      </w:r>
    </w:p>
  </w:comment>
  <w:comment w:id="322" w:author="秀樹 安藤" w:date="2020-12-14T13:43:00Z" w:initials="秀樹">
    <w:p w14:paraId="56F90898" w14:textId="6EDD9412" w:rsidR="00C00949" w:rsidRDefault="00C00949">
      <w:pPr>
        <w:pStyle w:val="a6"/>
        <w:rPr>
          <w:rFonts w:hint="eastAsia"/>
        </w:rPr>
      </w:pPr>
      <w:r>
        <w:rPr>
          <w:rStyle w:val="a5"/>
        </w:rPr>
        <w:annotationRef/>
      </w:r>
      <w:r>
        <w:rPr>
          <w:rFonts w:hint="eastAsia"/>
        </w:rPr>
        <w:t>ILP</w:t>
      </w:r>
      <w:r>
        <w:rPr>
          <w:rFonts w:hint="eastAsia"/>
        </w:rPr>
        <w:t>の判断評価と同様の懸念がある．</w:t>
      </w:r>
    </w:p>
  </w:comment>
  <w:comment w:id="325" w:author="秀樹 安藤" w:date="2020-12-14T13:47:00Z" w:initials="秀樹">
    <w:p w14:paraId="4FBDD3AD" w14:textId="459878D1" w:rsidR="00C939DF" w:rsidRDefault="00C939DF">
      <w:pPr>
        <w:pStyle w:val="a6"/>
      </w:pPr>
      <w:r>
        <w:rPr>
          <w:rStyle w:val="a5"/>
        </w:rPr>
        <w:annotationRef/>
      </w:r>
      <w:r>
        <w:rPr>
          <w:rFonts w:hint="eastAsia"/>
        </w:rPr>
        <w:t>図の紙にコメントあり．</w:t>
      </w:r>
    </w:p>
  </w:comment>
  <w:comment w:id="327" w:author="秀樹 安藤" w:date="2020-12-14T13:54:00Z" w:initials="秀樹">
    <w:p w14:paraId="004DD431" w14:textId="16B8EFD3" w:rsidR="00B176B0" w:rsidRDefault="00B176B0">
      <w:pPr>
        <w:pStyle w:val="a6"/>
        <w:rPr>
          <w:rFonts w:hint="eastAsia"/>
        </w:rPr>
      </w:pPr>
      <w:r>
        <w:rPr>
          <w:rStyle w:val="a5"/>
        </w:rPr>
        <w:annotationRef/>
      </w:r>
      <w:r>
        <w:rPr>
          <w:rFonts w:hint="eastAsia"/>
        </w:rPr>
        <w:t>今後の課題として，I</w:t>
      </w:r>
      <w:r>
        <w:t>Q</w:t>
      </w:r>
      <w:r>
        <w:rPr>
          <w:rFonts w:hint="eastAsia"/>
        </w:rPr>
        <w:t>の遅延の問題を，現在のところわかっている限りを書く．</w:t>
      </w:r>
    </w:p>
  </w:comment>
  <w:comment w:id="331" w:author="秀樹 安藤" w:date="2020-12-14T14:32:00Z" w:initials="秀樹">
    <w:p w14:paraId="2E49A9FD" w14:textId="7C582419" w:rsidR="003F7B1C" w:rsidRDefault="003F7B1C">
      <w:pPr>
        <w:pStyle w:val="a6"/>
        <w:rPr>
          <w:rFonts w:hint="eastAsia"/>
        </w:rPr>
      </w:pPr>
      <w:r>
        <w:rPr>
          <w:rStyle w:val="a5"/>
        </w:rPr>
        <w:annotationRef/>
      </w:r>
      <w:r>
        <w:rPr>
          <w:rFonts w:hint="eastAsia"/>
        </w:rPr>
        <w:t>セグメント化については，「いくつかの」で説明が割愛されているが，S</w:t>
      </w:r>
      <w:r>
        <w:t>WITCH</w:t>
      </w:r>
      <w:r>
        <w:rPr>
          <w:rFonts w:hint="eastAsia"/>
        </w:rPr>
        <w:t>については，詳しく書いている．バランスが悪い．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468751" w15:done="0"/>
  <w15:commentEx w15:paraId="5841E47C" w15:done="0"/>
  <w15:commentEx w15:paraId="5E5FFB98" w15:done="0"/>
  <w15:commentEx w15:paraId="3DAA63CC" w15:done="0"/>
  <w15:commentEx w15:paraId="429CC6E0" w15:done="0"/>
  <w15:commentEx w15:paraId="65D39530" w15:done="0"/>
  <w15:commentEx w15:paraId="449810B0" w15:done="0"/>
  <w15:commentEx w15:paraId="67D5A1AD" w15:done="0"/>
  <w15:commentEx w15:paraId="3B90C780" w15:done="0"/>
  <w15:commentEx w15:paraId="63EFC92D" w15:done="0"/>
  <w15:commentEx w15:paraId="26433E3B" w15:done="0"/>
  <w15:commentEx w15:paraId="0872F3C6" w15:done="0"/>
  <w15:commentEx w15:paraId="5C8394E3" w15:done="0"/>
  <w15:commentEx w15:paraId="2A51D2FF" w15:done="0"/>
  <w15:commentEx w15:paraId="5A4E7A90" w15:done="0"/>
  <w15:commentEx w15:paraId="21E2EF92" w15:done="0"/>
  <w15:commentEx w15:paraId="61F1A6F0" w15:done="0"/>
  <w15:commentEx w15:paraId="4C1E72C6" w15:done="0"/>
  <w15:commentEx w15:paraId="11A01EA7" w15:done="0"/>
  <w15:commentEx w15:paraId="10387991" w15:done="0"/>
  <w15:commentEx w15:paraId="3022EA0D" w15:done="0"/>
  <w15:commentEx w15:paraId="72A2B090" w15:done="0"/>
  <w15:commentEx w15:paraId="05D885D4" w15:done="0"/>
  <w15:commentEx w15:paraId="024903D4" w15:done="0"/>
  <w15:commentEx w15:paraId="6C1D0CC8" w15:done="0"/>
  <w15:commentEx w15:paraId="4ED3B876" w15:done="0"/>
  <w15:commentEx w15:paraId="11BDE090" w15:done="0"/>
  <w15:commentEx w15:paraId="61EC5739" w15:done="0"/>
  <w15:commentEx w15:paraId="0B7A9CCF" w15:done="0"/>
  <w15:commentEx w15:paraId="56F90898" w15:done="0"/>
  <w15:commentEx w15:paraId="4FBDD3AD" w15:done="0"/>
  <w15:commentEx w15:paraId="004DD431" w15:done="0"/>
  <w15:commentEx w15:paraId="2E49A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ED8C" w16cex:dateUtc="2020-12-14T04:56:00Z"/>
  <w16cex:commentExtensible w16cex:durableId="2380C8B5" w16cex:dateUtc="2020-12-13T08:07:00Z"/>
  <w16cex:commentExtensible w16cex:durableId="2380C93E" w16cex:dateUtc="2020-12-13T08:09:00Z"/>
  <w16cex:commentExtensible w16cex:durableId="2380CA5D" w16cex:dateUtc="2020-12-13T08:14:00Z"/>
  <w16cex:commentExtensible w16cex:durableId="2380CC71" w16cex:dateUtc="2020-12-13T08:22:00Z"/>
  <w16cex:commentExtensible w16cex:durableId="2380CD6D" w16cex:dateUtc="2020-12-13T08:27:00Z"/>
  <w16cex:commentExtensible w16cex:durableId="2380D423" w16cex:dateUtc="2020-12-13T08:55:00Z"/>
  <w16cex:commentExtensible w16cex:durableId="2380D7FE" w16cex:dateUtc="2020-12-13T09:12:00Z"/>
  <w16cex:commentExtensible w16cex:durableId="2381A9A4" w16cex:dateUtc="2020-12-14T00:06:00Z"/>
  <w16cex:commentExtensible w16cex:durableId="2381AAAA" w16cex:dateUtc="2020-12-14T00:11:00Z"/>
  <w16cex:commentExtensible w16cex:durableId="2381BB5D" w16cex:dateUtc="2020-12-14T01:22:00Z"/>
  <w16cex:commentExtensible w16cex:durableId="2381BB85" w16cex:dateUtc="2020-12-14T01:23:00Z"/>
  <w16cex:commentExtensible w16cex:durableId="2381BB93" w16cex:dateUtc="2020-12-14T01:23:00Z"/>
  <w16cex:commentExtensible w16cex:durableId="2381BBEC" w16cex:dateUtc="2020-12-14T01:24:00Z"/>
  <w16cex:commentExtensible w16cex:durableId="2381BC13" w16cex:dateUtc="2020-12-14T01:25:00Z"/>
  <w16cex:commentExtensible w16cex:durableId="2381BD98" w16cex:dateUtc="2020-12-14T01:31:00Z"/>
  <w16cex:commentExtensible w16cex:durableId="2381BE84" w16cex:dateUtc="2020-12-14T01:35:00Z"/>
  <w16cex:commentExtensible w16cex:durableId="2381BE97" w16cex:dateUtc="2020-12-14T01:36:00Z"/>
  <w16cex:commentExtensible w16cex:durableId="2381C146" w16cex:dateUtc="2020-12-14T01:47:00Z"/>
  <w16cex:commentExtensible w16cex:durableId="2381C31B" w16cex:dateUtc="2020-12-14T01:55:00Z"/>
  <w16cex:commentExtensible w16cex:durableId="2381C77C" w16cex:dateUtc="2020-12-14T02:14:00Z"/>
  <w16cex:commentExtensible w16cex:durableId="2381CC0F" w16cex:dateUtc="2020-12-14T02:33:00Z"/>
  <w16cex:commentExtensible w16cex:durableId="2381CC74" w16cex:dateUtc="2020-12-14T02:35:00Z"/>
  <w16cex:commentExtensible w16cex:durableId="2381DECA" w16cex:dateUtc="2020-12-14T03:53:00Z"/>
  <w16cex:commentExtensible w16cex:durableId="2381DEDE" w16cex:dateUtc="2020-12-14T03:53:00Z"/>
  <w16cex:commentExtensible w16cex:durableId="2381E015" w16cex:dateUtc="2020-12-14T03:59:00Z"/>
  <w16cex:commentExtensible w16cex:durableId="2381E4C4" w16cex:dateUtc="2020-12-14T04:19:00Z"/>
  <w16cex:commentExtensible w16cex:durableId="2381E3BE" w16cex:dateUtc="2020-12-14T04:14:00Z"/>
  <w16cex:commentExtensible w16cex:durableId="2381E561" w16cex:dateUtc="2020-12-14T04:21:00Z"/>
  <w16cex:commentExtensible w16cex:durableId="2381EA70" w16cex:dateUtc="2020-12-14T04:43:00Z"/>
  <w16cex:commentExtensible w16cex:durableId="2381EB79" w16cex:dateUtc="2020-12-14T04:47:00Z"/>
  <w16cex:commentExtensible w16cex:durableId="2381ECFB" w16cex:dateUtc="2020-12-14T04:54:00Z"/>
  <w16cex:commentExtensible w16cex:durableId="2381F608" w16cex:dateUtc="2020-12-14T0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468751" w16cid:durableId="2381ED8C"/>
  <w16cid:commentId w16cid:paraId="5841E47C" w16cid:durableId="2380C8B5"/>
  <w16cid:commentId w16cid:paraId="5E5FFB98" w16cid:durableId="2380C93E"/>
  <w16cid:commentId w16cid:paraId="3DAA63CC" w16cid:durableId="2380CA5D"/>
  <w16cid:commentId w16cid:paraId="429CC6E0" w16cid:durableId="2380CC71"/>
  <w16cid:commentId w16cid:paraId="65D39530" w16cid:durableId="2380CD6D"/>
  <w16cid:commentId w16cid:paraId="449810B0" w16cid:durableId="2380D423"/>
  <w16cid:commentId w16cid:paraId="67D5A1AD" w16cid:durableId="2380D7FE"/>
  <w16cid:commentId w16cid:paraId="3B90C780" w16cid:durableId="2381A9A4"/>
  <w16cid:commentId w16cid:paraId="63EFC92D" w16cid:durableId="2381AAAA"/>
  <w16cid:commentId w16cid:paraId="26433E3B" w16cid:durableId="2381BB5D"/>
  <w16cid:commentId w16cid:paraId="0872F3C6" w16cid:durableId="2381BB85"/>
  <w16cid:commentId w16cid:paraId="5C8394E3" w16cid:durableId="2381BB93"/>
  <w16cid:commentId w16cid:paraId="2A51D2FF" w16cid:durableId="2381BBEC"/>
  <w16cid:commentId w16cid:paraId="5A4E7A90" w16cid:durableId="2381BC13"/>
  <w16cid:commentId w16cid:paraId="21E2EF92" w16cid:durableId="2381BD98"/>
  <w16cid:commentId w16cid:paraId="61F1A6F0" w16cid:durableId="2381BE84"/>
  <w16cid:commentId w16cid:paraId="4C1E72C6" w16cid:durableId="2381BE97"/>
  <w16cid:commentId w16cid:paraId="11A01EA7" w16cid:durableId="2381C146"/>
  <w16cid:commentId w16cid:paraId="10387991" w16cid:durableId="2381C31B"/>
  <w16cid:commentId w16cid:paraId="3022EA0D" w16cid:durableId="2381C77C"/>
  <w16cid:commentId w16cid:paraId="72A2B090" w16cid:durableId="2381CC0F"/>
  <w16cid:commentId w16cid:paraId="05D885D4" w16cid:durableId="2381CC74"/>
  <w16cid:commentId w16cid:paraId="024903D4" w16cid:durableId="2381DECA"/>
  <w16cid:commentId w16cid:paraId="6C1D0CC8" w16cid:durableId="2381DEDE"/>
  <w16cid:commentId w16cid:paraId="4ED3B876" w16cid:durableId="2381E015"/>
  <w16cid:commentId w16cid:paraId="11BDE090" w16cid:durableId="2381E4C4"/>
  <w16cid:commentId w16cid:paraId="61EC5739" w16cid:durableId="2381E3BE"/>
  <w16cid:commentId w16cid:paraId="0B7A9CCF" w16cid:durableId="2381E561"/>
  <w16cid:commentId w16cid:paraId="56F90898" w16cid:durableId="2381EA70"/>
  <w16cid:commentId w16cid:paraId="4FBDD3AD" w16cid:durableId="2381EB79"/>
  <w16cid:commentId w16cid:paraId="004DD431" w16cid:durableId="2381ECFB"/>
  <w16cid:commentId w16cid:paraId="2E49A9FD" w16cid:durableId="2381F6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秀樹 安藤">
    <w15:presenceInfo w15:providerId="Windows Live" w15:userId="8b647080cee2f7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0" w:nlCheck="1" w:checkStyle="0"/>
  <w:activeWritingStyle w:appName="MSWord" w:lang="ja-JP" w:vendorID="64" w:dllVersion="0" w:nlCheck="1" w:checkStyle="1"/>
  <w:proofState w:spelling="clean" w:grammar="dirty"/>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5BC"/>
    <w:rsid w:val="0001315F"/>
    <w:rsid w:val="000778F6"/>
    <w:rsid w:val="000908A1"/>
    <w:rsid w:val="000A73AF"/>
    <w:rsid w:val="000C3D05"/>
    <w:rsid w:val="000C6819"/>
    <w:rsid w:val="001D60F8"/>
    <w:rsid w:val="001E6F83"/>
    <w:rsid w:val="001E79B5"/>
    <w:rsid w:val="001F6505"/>
    <w:rsid w:val="00257988"/>
    <w:rsid w:val="002B2436"/>
    <w:rsid w:val="002E0E78"/>
    <w:rsid w:val="00314095"/>
    <w:rsid w:val="003E3369"/>
    <w:rsid w:val="003F7B1C"/>
    <w:rsid w:val="00434516"/>
    <w:rsid w:val="00470AAB"/>
    <w:rsid w:val="004869AD"/>
    <w:rsid w:val="00493071"/>
    <w:rsid w:val="0049508C"/>
    <w:rsid w:val="004D5AF6"/>
    <w:rsid w:val="004E45E8"/>
    <w:rsid w:val="00597FF3"/>
    <w:rsid w:val="00612E8E"/>
    <w:rsid w:val="00696022"/>
    <w:rsid w:val="00734845"/>
    <w:rsid w:val="00742D0E"/>
    <w:rsid w:val="007D7051"/>
    <w:rsid w:val="00883098"/>
    <w:rsid w:val="008B0C13"/>
    <w:rsid w:val="00913B8F"/>
    <w:rsid w:val="00952EAE"/>
    <w:rsid w:val="00AC4E15"/>
    <w:rsid w:val="00AC686B"/>
    <w:rsid w:val="00AF64E9"/>
    <w:rsid w:val="00B176B0"/>
    <w:rsid w:val="00B21043"/>
    <w:rsid w:val="00B851DD"/>
    <w:rsid w:val="00BA4E34"/>
    <w:rsid w:val="00BE6DE9"/>
    <w:rsid w:val="00C00949"/>
    <w:rsid w:val="00C27CCF"/>
    <w:rsid w:val="00C327E6"/>
    <w:rsid w:val="00C42C7D"/>
    <w:rsid w:val="00C752DD"/>
    <w:rsid w:val="00C939DF"/>
    <w:rsid w:val="00CF35BC"/>
    <w:rsid w:val="00D73780"/>
    <w:rsid w:val="00F1384F"/>
    <w:rsid w:val="00F667B0"/>
    <w:rsid w:val="00FB45E0"/>
    <w:rsid w:val="00FC5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670E56"/>
  <w15:chartTrackingRefBased/>
  <w15:docId w15:val="{3CE0477F-392B-4025-AAD8-90AE72C1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D705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D7051"/>
    <w:rPr>
      <w:rFonts w:asciiTheme="majorHAnsi" w:eastAsiaTheme="majorEastAsia" w:hAnsiTheme="majorHAnsi" w:cstheme="majorBidi"/>
      <w:sz w:val="18"/>
      <w:szCs w:val="18"/>
    </w:rPr>
  </w:style>
  <w:style w:type="character" w:styleId="a5">
    <w:name w:val="annotation reference"/>
    <w:basedOn w:val="a0"/>
    <w:uiPriority w:val="99"/>
    <w:semiHidden/>
    <w:unhideWhenUsed/>
    <w:rsid w:val="00AF64E9"/>
    <w:rPr>
      <w:sz w:val="18"/>
      <w:szCs w:val="18"/>
    </w:rPr>
  </w:style>
  <w:style w:type="paragraph" w:styleId="a6">
    <w:name w:val="annotation text"/>
    <w:basedOn w:val="a"/>
    <w:link w:val="a7"/>
    <w:uiPriority w:val="99"/>
    <w:semiHidden/>
    <w:unhideWhenUsed/>
    <w:rsid w:val="00AF64E9"/>
    <w:pPr>
      <w:jc w:val="left"/>
    </w:pPr>
  </w:style>
  <w:style w:type="character" w:customStyle="1" w:styleId="a7">
    <w:name w:val="コメント文字列 (文字)"/>
    <w:basedOn w:val="a0"/>
    <w:link w:val="a6"/>
    <w:uiPriority w:val="99"/>
    <w:semiHidden/>
    <w:rsid w:val="00AF64E9"/>
  </w:style>
  <w:style w:type="paragraph" w:styleId="a8">
    <w:name w:val="annotation subject"/>
    <w:basedOn w:val="a6"/>
    <w:next w:val="a6"/>
    <w:link w:val="a9"/>
    <w:uiPriority w:val="99"/>
    <w:semiHidden/>
    <w:unhideWhenUsed/>
    <w:rsid w:val="00AF64E9"/>
    <w:rPr>
      <w:b/>
      <w:bCs/>
    </w:rPr>
  </w:style>
  <w:style w:type="character" w:customStyle="1" w:styleId="a9">
    <w:name w:val="コメント内容 (文字)"/>
    <w:basedOn w:val="a7"/>
    <w:link w:val="a8"/>
    <w:uiPriority w:val="99"/>
    <w:semiHidden/>
    <w:rsid w:val="00AF6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46</Pages>
  <Words>7463</Words>
  <Characters>42544</Characters>
  <Application>Microsoft Office Word</Application>
  <DocSecurity>0</DocSecurity>
  <Lines>354</Lines>
  <Paragraphs>99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 Ken-ichiro</dc:creator>
  <cp:keywords/>
  <dc:description/>
  <cp:lastModifiedBy>秀樹 安藤</cp:lastModifiedBy>
  <cp:revision>33</cp:revision>
  <dcterms:created xsi:type="dcterms:W3CDTF">2020-12-12T07:48:00Z</dcterms:created>
  <dcterms:modified xsi:type="dcterms:W3CDTF">2020-12-14T05:36:00Z</dcterms:modified>
</cp:coreProperties>
</file>